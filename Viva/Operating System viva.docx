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6C73" w14:textId="77777777" w:rsidR="002E3A73" w:rsidRPr="00747AD3" w:rsidRDefault="002E3A73">
      <w:pPr>
        <w:rPr>
          <w:rFonts w:cstheme="minorHAnsi"/>
          <w:sz w:val="16"/>
          <w:szCs w:val="16"/>
        </w:rPr>
      </w:pPr>
      <w:r w:rsidRPr="00747AD3">
        <w:rPr>
          <w:rFonts w:cstheme="minorHAnsi"/>
          <w:b/>
          <w:sz w:val="16"/>
          <w:szCs w:val="16"/>
        </w:rPr>
        <w:t>Operating System:</w:t>
      </w:r>
      <w:r w:rsidRPr="00747AD3">
        <w:rPr>
          <w:rFonts w:cstheme="minorHAnsi"/>
          <w:sz w:val="16"/>
          <w:szCs w:val="16"/>
        </w:rPr>
        <w:t xml:space="preserve"> A program that acts as an intermediary between a user of a computer and the computer hardware.</w:t>
      </w:r>
    </w:p>
    <w:p w14:paraId="24E360E7" w14:textId="77777777" w:rsidR="002E3A73" w:rsidRPr="00747AD3" w:rsidRDefault="002E3A73">
      <w:pPr>
        <w:rPr>
          <w:rFonts w:cstheme="minorHAnsi"/>
          <w:sz w:val="16"/>
          <w:szCs w:val="16"/>
        </w:rPr>
      </w:pPr>
      <w:r w:rsidRPr="00747AD3">
        <w:rPr>
          <w:rFonts w:cstheme="minorHAnsi"/>
          <w:b/>
          <w:sz w:val="16"/>
          <w:szCs w:val="16"/>
        </w:rPr>
        <w:t xml:space="preserve">Interrupt Handling: </w:t>
      </w:r>
      <w:r w:rsidRPr="00747AD3">
        <w:rPr>
          <w:rFonts w:cstheme="minorHAnsi"/>
          <w:sz w:val="16"/>
          <w:szCs w:val="16"/>
        </w:rPr>
        <w:t xml:space="preserve"> An interrupt can be generated by a device or a program to inform the os to halt its current activities and focus on something else.</w:t>
      </w:r>
    </w:p>
    <w:p w14:paraId="420951B0" w14:textId="77777777" w:rsidR="002E3A73" w:rsidRPr="00747AD3" w:rsidRDefault="002E3A73">
      <w:pPr>
        <w:rPr>
          <w:rFonts w:cstheme="minorHAnsi"/>
          <w:sz w:val="16"/>
          <w:szCs w:val="16"/>
        </w:rPr>
      </w:pPr>
      <w:r w:rsidRPr="00747AD3">
        <w:rPr>
          <w:rFonts w:cstheme="minorHAnsi"/>
          <w:b/>
          <w:sz w:val="16"/>
          <w:szCs w:val="16"/>
        </w:rPr>
        <w:t xml:space="preserve">Direct Memory Access: </w:t>
      </w:r>
      <w:r w:rsidRPr="00747AD3">
        <w:rPr>
          <w:rFonts w:cstheme="minorHAnsi"/>
          <w:sz w:val="16"/>
          <w:szCs w:val="16"/>
        </w:rPr>
        <w:t>Device controller transfers block of data from buffer storage directly to main memory without cpu intervention.</w:t>
      </w:r>
    </w:p>
    <w:p w14:paraId="7A8FA99F" w14:textId="77777777" w:rsidR="002E3A73" w:rsidRPr="00747AD3" w:rsidRDefault="005E3EC8">
      <w:pPr>
        <w:rPr>
          <w:rFonts w:cstheme="minorHAnsi"/>
          <w:b/>
          <w:sz w:val="16"/>
          <w:szCs w:val="16"/>
        </w:rPr>
      </w:pPr>
      <w:r w:rsidRPr="00747AD3">
        <w:rPr>
          <w:rFonts w:cstheme="minorHAnsi"/>
          <w:b/>
          <w:sz w:val="16"/>
          <w:szCs w:val="16"/>
        </w:rPr>
        <w:t>RAM, ROM , DRAM, ,Main Memory , Secondary Storage , Magnetic disks</w:t>
      </w:r>
    </w:p>
    <w:p w14:paraId="746B2D0C" w14:textId="77777777" w:rsidR="005E3EC8" w:rsidRPr="00747AD3" w:rsidRDefault="005E3EC8">
      <w:pPr>
        <w:rPr>
          <w:rFonts w:cstheme="minorHAnsi"/>
          <w:sz w:val="16"/>
          <w:szCs w:val="16"/>
        </w:rPr>
      </w:pPr>
      <w:r w:rsidRPr="00747AD3">
        <w:rPr>
          <w:rFonts w:cstheme="minorHAnsi"/>
          <w:b/>
          <w:sz w:val="16"/>
          <w:szCs w:val="16"/>
        </w:rPr>
        <w:t xml:space="preserve">Disk Controller: </w:t>
      </w:r>
      <w:r w:rsidRPr="00747AD3">
        <w:rPr>
          <w:rFonts w:cstheme="minorHAnsi"/>
          <w:sz w:val="16"/>
          <w:szCs w:val="16"/>
        </w:rPr>
        <w:t>determines the logical interaction between the device and the computer.</w:t>
      </w:r>
    </w:p>
    <w:p w14:paraId="4EAC21F7" w14:textId="77777777" w:rsidR="005E3EC8" w:rsidRPr="00747AD3" w:rsidRDefault="005E3EC8">
      <w:pPr>
        <w:rPr>
          <w:rFonts w:cstheme="minorHAnsi"/>
          <w:sz w:val="16"/>
          <w:szCs w:val="16"/>
        </w:rPr>
      </w:pPr>
      <w:r w:rsidRPr="00747AD3">
        <w:rPr>
          <w:rFonts w:cstheme="minorHAnsi"/>
          <w:b/>
          <w:sz w:val="16"/>
          <w:szCs w:val="16"/>
        </w:rPr>
        <w:t>Storage Hierarchy:</w:t>
      </w:r>
      <w:r w:rsidRPr="00747AD3">
        <w:rPr>
          <w:rFonts w:cstheme="minorHAnsi"/>
          <w:sz w:val="16"/>
          <w:szCs w:val="16"/>
        </w:rPr>
        <w:t xml:space="preserve"> Based on Speed, Cost,Volatility.</w:t>
      </w:r>
    </w:p>
    <w:p w14:paraId="3C9FDD44" w14:textId="77777777" w:rsidR="005E3EC8" w:rsidRPr="00747AD3" w:rsidRDefault="005E3EC8">
      <w:pPr>
        <w:rPr>
          <w:rFonts w:cstheme="minorHAnsi"/>
          <w:sz w:val="16"/>
          <w:szCs w:val="16"/>
        </w:rPr>
      </w:pPr>
      <w:r w:rsidRPr="00747AD3">
        <w:rPr>
          <w:rFonts w:cstheme="minorHAnsi"/>
          <w:b/>
          <w:sz w:val="16"/>
          <w:szCs w:val="16"/>
        </w:rPr>
        <w:t xml:space="preserve">Bootstrap: </w:t>
      </w:r>
      <w:r w:rsidRPr="00747AD3">
        <w:rPr>
          <w:rFonts w:cstheme="minorHAnsi"/>
          <w:sz w:val="16"/>
          <w:szCs w:val="16"/>
        </w:rPr>
        <w:t>When it is powered up or rebooted it needs to have an initial prgm to run. [stores -ROM]</w:t>
      </w:r>
    </w:p>
    <w:p w14:paraId="5BF8600E" w14:textId="77777777" w:rsidR="005E3EC8" w:rsidRPr="00747AD3" w:rsidRDefault="005E3EC8">
      <w:pPr>
        <w:rPr>
          <w:rFonts w:cstheme="minorHAnsi"/>
          <w:sz w:val="16"/>
          <w:szCs w:val="16"/>
        </w:rPr>
      </w:pPr>
      <w:r w:rsidRPr="00747AD3">
        <w:rPr>
          <w:rFonts w:cstheme="minorHAnsi"/>
          <w:b/>
          <w:sz w:val="16"/>
          <w:szCs w:val="16"/>
        </w:rPr>
        <w:t xml:space="preserve">Types of OS: </w:t>
      </w:r>
    </w:p>
    <w:p w14:paraId="6289D792" w14:textId="77777777" w:rsidR="00CA10DE" w:rsidRPr="00747AD3" w:rsidRDefault="005E3EC8" w:rsidP="00CA10DE">
      <w:pPr>
        <w:pStyle w:val="ListParagraph"/>
        <w:numPr>
          <w:ilvl w:val="0"/>
          <w:numId w:val="1"/>
        </w:numPr>
        <w:rPr>
          <w:rFonts w:cstheme="minorHAnsi"/>
          <w:sz w:val="16"/>
          <w:szCs w:val="16"/>
        </w:rPr>
      </w:pPr>
      <w:r w:rsidRPr="00747AD3">
        <w:rPr>
          <w:rFonts w:cstheme="minorHAnsi"/>
          <w:sz w:val="16"/>
          <w:szCs w:val="16"/>
          <w:u w:val="single"/>
        </w:rPr>
        <w:t>Batch</w:t>
      </w:r>
      <w:r w:rsidRPr="00747AD3">
        <w:rPr>
          <w:rFonts w:cstheme="minorHAnsi"/>
          <w:sz w:val="16"/>
          <w:szCs w:val="16"/>
        </w:rPr>
        <w:t>: Do not interact with comp directly. Operator take</w:t>
      </w:r>
      <w:r w:rsidR="00CA10DE" w:rsidRPr="00747AD3">
        <w:rPr>
          <w:rFonts w:cstheme="minorHAnsi"/>
          <w:sz w:val="16"/>
          <w:szCs w:val="16"/>
        </w:rPr>
        <w:t>s similar jobs,</w:t>
      </w:r>
      <w:r w:rsidRPr="00747AD3">
        <w:rPr>
          <w:rFonts w:cstheme="minorHAnsi"/>
          <w:sz w:val="16"/>
          <w:szCs w:val="16"/>
        </w:rPr>
        <w:t xml:space="preserve"> group them in batc</w:t>
      </w:r>
      <w:r w:rsidR="00CA10DE" w:rsidRPr="00747AD3">
        <w:rPr>
          <w:rFonts w:cstheme="minorHAnsi"/>
          <w:sz w:val="16"/>
          <w:szCs w:val="16"/>
        </w:rPr>
        <w:t>h.</w:t>
      </w:r>
    </w:p>
    <w:p w14:paraId="5D1FD7C0" w14:textId="77777777" w:rsidR="00CA10DE" w:rsidRPr="00747AD3" w:rsidRDefault="00886355" w:rsidP="00CA10DE">
      <w:pPr>
        <w:pStyle w:val="ListParagraph"/>
        <w:rPr>
          <w:rFonts w:cstheme="minorHAnsi"/>
          <w:sz w:val="16"/>
          <w:szCs w:val="16"/>
        </w:rPr>
      </w:pPr>
      <w:r w:rsidRPr="00747AD3">
        <w:rPr>
          <w:rFonts w:cstheme="minorHAnsi"/>
          <w:sz w:val="16"/>
          <w:szCs w:val="16"/>
        </w:rPr>
        <w:t xml:space="preserve">        A</w:t>
      </w:r>
      <w:r w:rsidR="00CA10DE" w:rsidRPr="00747AD3">
        <w:rPr>
          <w:rFonts w:cstheme="minorHAnsi"/>
          <w:sz w:val="16"/>
          <w:szCs w:val="16"/>
        </w:rPr>
        <w:t>dvantages: Multiple users can share batch system, idle time is very less.</w:t>
      </w:r>
    </w:p>
    <w:p w14:paraId="29A4C72E" w14:textId="77777777" w:rsidR="00CA10DE" w:rsidRPr="00747AD3" w:rsidRDefault="00886355" w:rsidP="00CA10DE">
      <w:pPr>
        <w:pStyle w:val="ListParagraph"/>
        <w:rPr>
          <w:rFonts w:cstheme="minorHAnsi"/>
          <w:sz w:val="16"/>
          <w:szCs w:val="16"/>
        </w:rPr>
      </w:pPr>
      <w:r w:rsidRPr="00747AD3">
        <w:rPr>
          <w:rFonts w:cstheme="minorHAnsi"/>
          <w:sz w:val="16"/>
          <w:szCs w:val="16"/>
        </w:rPr>
        <w:t xml:space="preserve">        </w:t>
      </w:r>
      <w:r w:rsidR="00CA10DE" w:rsidRPr="00747AD3">
        <w:rPr>
          <w:rFonts w:cstheme="minorHAnsi"/>
          <w:sz w:val="16"/>
          <w:szCs w:val="16"/>
        </w:rPr>
        <w:t>Disadvantage: Batch systems are hard to debug, costly</w:t>
      </w:r>
    </w:p>
    <w:p w14:paraId="3179EECD" w14:textId="77777777" w:rsidR="005E3EC8" w:rsidRPr="00747AD3" w:rsidRDefault="005E3EC8" w:rsidP="005E3EC8">
      <w:pPr>
        <w:pStyle w:val="ListParagraph"/>
        <w:numPr>
          <w:ilvl w:val="0"/>
          <w:numId w:val="1"/>
        </w:numPr>
        <w:rPr>
          <w:rFonts w:cstheme="minorHAnsi"/>
          <w:sz w:val="16"/>
          <w:szCs w:val="16"/>
        </w:rPr>
      </w:pPr>
      <w:r w:rsidRPr="00747AD3">
        <w:rPr>
          <w:rFonts w:cstheme="minorHAnsi"/>
          <w:sz w:val="16"/>
          <w:szCs w:val="16"/>
          <w:u w:val="single"/>
        </w:rPr>
        <w:t>Multi programmed</w:t>
      </w:r>
      <w:r w:rsidR="00CA10DE" w:rsidRPr="00747AD3">
        <w:rPr>
          <w:rFonts w:cstheme="minorHAnsi"/>
          <w:sz w:val="16"/>
          <w:szCs w:val="16"/>
        </w:rPr>
        <w:t>: Sharing the processor, when two or more programs reside in memory at the same time.</w:t>
      </w:r>
    </w:p>
    <w:p w14:paraId="2DCB0611" w14:textId="77777777" w:rsidR="00CA10DE" w:rsidRPr="00747AD3" w:rsidRDefault="00886355" w:rsidP="00CA10DE">
      <w:pPr>
        <w:pStyle w:val="ListParagraph"/>
        <w:rPr>
          <w:rFonts w:cstheme="minorHAnsi"/>
          <w:sz w:val="16"/>
          <w:szCs w:val="16"/>
        </w:rPr>
      </w:pPr>
      <w:r w:rsidRPr="00747AD3">
        <w:rPr>
          <w:rFonts w:cstheme="minorHAnsi"/>
          <w:sz w:val="16"/>
          <w:szCs w:val="16"/>
        </w:rPr>
        <w:t xml:space="preserve">        </w:t>
      </w:r>
      <w:r w:rsidR="00CA10DE" w:rsidRPr="00747AD3">
        <w:rPr>
          <w:rFonts w:cstheme="minorHAnsi"/>
          <w:sz w:val="16"/>
          <w:szCs w:val="16"/>
        </w:rPr>
        <w:t xml:space="preserve">Advantage: High and efficient </w:t>
      </w:r>
      <w:r w:rsidRPr="00747AD3">
        <w:rPr>
          <w:rFonts w:cstheme="minorHAnsi"/>
          <w:sz w:val="16"/>
          <w:szCs w:val="16"/>
        </w:rPr>
        <w:t>cpu utilization</w:t>
      </w:r>
    </w:p>
    <w:p w14:paraId="60B47A9D" w14:textId="77777777" w:rsidR="00886355" w:rsidRPr="00747AD3" w:rsidRDefault="00886355" w:rsidP="00CA10DE">
      <w:pPr>
        <w:pStyle w:val="ListParagraph"/>
        <w:rPr>
          <w:rFonts w:cstheme="minorHAnsi"/>
          <w:sz w:val="16"/>
          <w:szCs w:val="16"/>
        </w:rPr>
      </w:pPr>
      <w:r w:rsidRPr="00747AD3">
        <w:rPr>
          <w:rFonts w:cstheme="minorHAnsi"/>
          <w:sz w:val="16"/>
          <w:szCs w:val="16"/>
        </w:rPr>
        <w:t xml:space="preserve">        Disadvantage: cpu scheduling is required. ,Management is required.</w:t>
      </w:r>
    </w:p>
    <w:p w14:paraId="06D0BAF8" w14:textId="77777777" w:rsidR="005E3EC8" w:rsidRPr="00747AD3" w:rsidRDefault="005E3EC8" w:rsidP="005E3EC8">
      <w:pPr>
        <w:pStyle w:val="ListParagraph"/>
        <w:numPr>
          <w:ilvl w:val="0"/>
          <w:numId w:val="1"/>
        </w:numPr>
        <w:rPr>
          <w:rFonts w:cstheme="minorHAnsi"/>
          <w:sz w:val="16"/>
          <w:szCs w:val="16"/>
          <w:u w:val="single"/>
        </w:rPr>
      </w:pPr>
      <w:r w:rsidRPr="00747AD3">
        <w:rPr>
          <w:rFonts w:cstheme="minorHAnsi"/>
          <w:sz w:val="16"/>
          <w:szCs w:val="16"/>
          <w:u w:val="single"/>
        </w:rPr>
        <w:t>Timesharing</w:t>
      </w:r>
      <w:r w:rsidR="00886355" w:rsidRPr="00747AD3">
        <w:rPr>
          <w:rFonts w:cstheme="minorHAnsi"/>
          <w:sz w:val="16"/>
          <w:szCs w:val="16"/>
          <w:u w:val="single"/>
        </w:rPr>
        <w:t xml:space="preserve">: </w:t>
      </w:r>
      <w:r w:rsidR="00886355" w:rsidRPr="00747AD3">
        <w:rPr>
          <w:rFonts w:cstheme="minorHAnsi"/>
          <w:sz w:val="16"/>
          <w:szCs w:val="16"/>
        </w:rPr>
        <w:t>[Multi tasking] Each task is given some time to execute. So works smoothly.</w:t>
      </w:r>
    </w:p>
    <w:p w14:paraId="10A17F15" w14:textId="77777777" w:rsidR="00886355" w:rsidRPr="00747AD3" w:rsidRDefault="00886355" w:rsidP="00886355">
      <w:pPr>
        <w:pStyle w:val="ListParagraph"/>
        <w:rPr>
          <w:rFonts w:cstheme="minorHAnsi"/>
          <w:sz w:val="16"/>
          <w:szCs w:val="16"/>
        </w:rPr>
      </w:pPr>
      <w:r w:rsidRPr="00747AD3">
        <w:rPr>
          <w:rFonts w:cstheme="minorHAnsi"/>
          <w:sz w:val="16"/>
          <w:szCs w:val="16"/>
        </w:rPr>
        <w:t xml:space="preserve">         Advantages: each task get equal opportunity, cpu idle time reduced, No duplication- sw</w:t>
      </w:r>
    </w:p>
    <w:p w14:paraId="1E950AF1" w14:textId="77777777" w:rsidR="00886355" w:rsidRPr="00747AD3" w:rsidRDefault="00886355" w:rsidP="00886355">
      <w:pPr>
        <w:pStyle w:val="ListParagraph"/>
        <w:rPr>
          <w:rFonts w:cstheme="minorHAnsi"/>
          <w:sz w:val="16"/>
          <w:szCs w:val="16"/>
        </w:rPr>
      </w:pPr>
      <w:r w:rsidRPr="00747AD3">
        <w:rPr>
          <w:rFonts w:cstheme="minorHAnsi"/>
          <w:sz w:val="16"/>
          <w:szCs w:val="16"/>
        </w:rPr>
        <w:t xml:space="preserve">        Disadvantages: Reliability problem , Take care of security and data , Data com probem. </w:t>
      </w:r>
    </w:p>
    <w:p w14:paraId="56D18FDF" w14:textId="77777777" w:rsidR="005E3EC8" w:rsidRPr="00747AD3" w:rsidRDefault="005E3EC8" w:rsidP="005E3EC8">
      <w:pPr>
        <w:pStyle w:val="ListParagraph"/>
        <w:numPr>
          <w:ilvl w:val="0"/>
          <w:numId w:val="1"/>
        </w:numPr>
        <w:rPr>
          <w:rFonts w:cstheme="minorHAnsi"/>
          <w:sz w:val="16"/>
          <w:szCs w:val="16"/>
          <w:u w:val="single"/>
        </w:rPr>
      </w:pPr>
      <w:r w:rsidRPr="00747AD3">
        <w:rPr>
          <w:rFonts w:cstheme="minorHAnsi"/>
          <w:sz w:val="16"/>
          <w:szCs w:val="16"/>
          <w:u w:val="single"/>
        </w:rPr>
        <w:t>Multiprocessor</w:t>
      </w:r>
      <w:r w:rsidR="00886355" w:rsidRPr="00747AD3">
        <w:rPr>
          <w:rFonts w:cstheme="minorHAnsi"/>
          <w:sz w:val="16"/>
          <w:szCs w:val="16"/>
          <w:u w:val="single"/>
        </w:rPr>
        <w:t xml:space="preserve">: </w:t>
      </w:r>
      <w:r w:rsidR="00886355" w:rsidRPr="00747AD3">
        <w:rPr>
          <w:rFonts w:cstheme="minorHAnsi"/>
          <w:sz w:val="16"/>
          <w:szCs w:val="16"/>
        </w:rPr>
        <w:t>refers to use two or more cpu with  a single computer system.</w:t>
      </w:r>
    </w:p>
    <w:p w14:paraId="4089536D" w14:textId="77777777" w:rsidR="00886355" w:rsidRPr="00747AD3" w:rsidRDefault="00886355" w:rsidP="00886355">
      <w:pPr>
        <w:pStyle w:val="ListParagraph"/>
        <w:rPr>
          <w:rFonts w:cstheme="minorHAnsi"/>
          <w:sz w:val="16"/>
          <w:szCs w:val="16"/>
        </w:rPr>
      </w:pPr>
      <w:r w:rsidRPr="00747AD3">
        <w:rPr>
          <w:rFonts w:cstheme="minorHAnsi"/>
          <w:sz w:val="16"/>
          <w:szCs w:val="16"/>
        </w:rPr>
        <w:t xml:space="preserve">          Advantage: More reliable, Enhanced throughput, more economic system</w:t>
      </w:r>
    </w:p>
    <w:p w14:paraId="6F524846" w14:textId="77777777" w:rsidR="00886355" w:rsidRPr="00747AD3" w:rsidRDefault="00886355" w:rsidP="00886355">
      <w:pPr>
        <w:pStyle w:val="ListParagraph"/>
        <w:rPr>
          <w:rFonts w:cstheme="minorHAnsi"/>
          <w:sz w:val="16"/>
          <w:szCs w:val="16"/>
          <w:u w:val="single"/>
        </w:rPr>
      </w:pPr>
      <w:r w:rsidRPr="00747AD3">
        <w:rPr>
          <w:rFonts w:cstheme="minorHAnsi"/>
          <w:sz w:val="16"/>
          <w:szCs w:val="16"/>
        </w:rPr>
        <w:t xml:space="preserve">         Disadvantage:  more expence , complicated os required, large main memory required.</w:t>
      </w:r>
    </w:p>
    <w:p w14:paraId="42AB90CD" w14:textId="77777777" w:rsidR="005E3EC8" w:rsidRPr="00747AD3" w:rsidRDefault="005E3EC8" w:rsidP="005E3EC8">
      <w:pPr>
        <w:pStyle w:val="ListParagraph"/>
        <w:numPr>
          <w:ilvl w:val="0"/>
          <w:numId w:val="1"/>
        </w:numPr>
        <w:rPr>
          <w:rFonts w:cstheme="minorHAnsi"/>
          <w:sz w:val="16"/>
          <w:szCs w:val="16"/>
          <w:u w:val="single"/>
        </w:rPr>
      </w:pPr>
      <w:r w:rsidRPr="00747AD3">
        <w:rPr>
          <w:rFonts w:cstheme="minorHAnsi"/>
          <w:sz w:val="16"/>
          <w:szCs w:val="16"/>
          <w:u w:val="single"/>
        </w:rPr>
        <w:t>Distributed</w:t>
      </w:r>
      <w:r w:rsidR="00886355" w:rsidRPr="00747AD3">
        <w:rPr>
          <w:rFonts w:cstheme="minorHAnsi"/>
          <w:sz w:val="16"/>
          <w:szCs w:val="16"/>
          <w:u w:val="single"/>
        </w:rPr>
        <w:t xml:space="preserve">: </w:t>
      </w:r>
      <w:r w:rsidR="005D002D" w:rsidRPr="00747AD3">
        <w:rPr>
          <w:rFonts w:cstheme="minorHAnsi"/>
          <w:sz w:val="16"/>
          <w:szCs w:val="16"/>
        </w:rPr>
        <w:t xml:space="preserve">Independent systems possess their own memory unit and cpu. [loosely coupled </w:t>
      </w:r>
    </w:p>
    <w:p w14:paraId="4ADEED8D" w14:textId="77777777" w:rsidR="005D002D" w:rsidRPr="00747AD3" w:rsidRDefault="005D002D" w:rsidP="005D002D">
      <w:pPr>
        <w:pStyle w:val="ListParagraph"/>
        <w:ind w:left="1170"/>
        <w:rPr>
          <w:rFonts w:cstheme="minorHAnsi"/>
          <w:sz w:val="16"/>
          <w:szCs w:val="16"/>
        </w:rPr>
      </w:pPr>
      <w:r w:rsidRPr="00747AD3">
        <w:rPr>
          <w:rFonts w:cstheme="minorHAnsi"/>
          <w:sz w:val="16"/>
          <w:szCs w:val="16"/>
        </w:rPr>
        <w:t>Advantage: Failure of one system does not effect other , increases data exchange                          speed, load on host comp reduces, delay in data processing reduces.</w:t>
      </w:r>
    </w:p>
    <w:p w14:paraId="654C1555" w14:textId="77777777" w:rsidR="005E3EC8" w:rsidRPr="00747AD3" w:rsidRDefault="005D002D" w:rsidP="005D002D">
      <w:pPr>
        <w:pStyle w:val="ListParagraph"/>
        <w:ind w:left="1170"/>
        <w:rPr>
          <w:rFonts w:cstheme="minorHAnsi"/>
          <w:sz w:val="16"/>
          <w:szCs w:val="16"/>
        </w:rPr>
      </w:pPr>
      <w:r w:rsidRPr="00747AD3">
        <w:rPr>
          <w:rFonts w:cstheme="minorHAnsi"/>
          <w:sz w:val="16"/>
          <w:szCs w:val="16"/>
        </w:rPr>
        <w:t>Disadvantages: Failure of main network will stop entire communication</w:t>
      </w:r>
    </w:p>
    <w:p w14:paraId="32DB5949" w14:textId="77777777" w:rsidR="005E3EC8" w:rsidRPr="00747AD3" w:rsidRDefault="005D002D" w:rsidP="005E3EC8">
      <w:pPr>
        <w:pStyle w:val="ListParagraph"/>
        <w:numPr>
          <w:ilvl w:val="0"/>
          <w:numId w:val="1"/>
        </w:numPr>
        <w:rPr>
          <w:rFonts w:cstheme="minorHAnsi"/>
          <w:sz w:val="16"/>
          <w:szCs w:val="16"/>
        </w:rPr>
      </w:pPr>
      <w:r w:rsidRPr="00747AD3">
        <w:rPr>
          <w:rFonts w:cstheme="minorHAnsi"/>
          <w:sz w:val="16"/>
          <w:szCs w:val="16"/>
          <w:u w:val="single"/>
        </w:rPr>
        <w:t xml:space="preserve">Network </w:t>
      </w:r>
      <w:r w:rsidRPr="00747AD3">
        <w:rPr>
          <w:rFonts w:cstheme="minorHAnsi"/>
          <w:sz w:val="16"/>
          <w:szCs w:val="16"/>
        </w:rPr>
        <w:t>:  These system run on server and provide the capability to manage data and other networking functions.</w:t>
      </w:r>
    </w:p>
    <w:p w14:paraId="23FD2594" w14:textId="77777777" w:rsidR="005D002D" w:rsidRPr="00747AD3" w:rsidRDefault="005D002D" w:rsidP="005D002D">
      <w:pPr>
        <w:pStyle w:val="ListParagraph"/>
        <w:rPr>
          <w:rFonts w:cstheme="minorHAnsi"/>
          <w:sz w:val="16"/>
          <w:szCs w:val="16"/>
        </w:rPr>
      </w:pPr>
      <w:r w:rsidRPr="00747AD3">
        <w:rPr>
          <w:rFonts w:cstheme="minorHAnsi"/>
          <w:sz w:val="16"/>
          <w:szCs w:val="16"/>
        </w:rPr>
        <w:t xml:space="preserve">        Advantage: Highly stable, Security</w:t>
      </w:r>
    </w:p>
    <w:p w14:paraId="4197735C" w14:textId="77777777" w:rsidR="005D002D" w:rsidRPr="00747AD3" w:rsidRDefault="005D002D" w:rsidP="005D002D">
      <w:pPr>
        <w:pStyle w:val="ListParagraph"/>
        <w:rPr>
          <w:rFonts w:cstheme="minorHAnsi"/>
          <w:sz w:val="16"/>
          <w:szCs w:val="16"/>
        </w:rPr>
      </w:pPr>
      <w:r w:rsidRPr="00747AD3">
        <w:rPr>
          <w:rFonts w:cstheme="minorHAnsi"/>
          <w:sz w:val="16"/>
          <w:szCs w:val="16"/>
        </w:rPr>
        <w:t xml:space="preserve">        Disadvantage: servers are costly , maintenance and update are required.</w:t>
      </w:r>
    </w:p>
    <w:p w14:paraId="6A316D08" w14:textId="77777777" w:rsidR="005D002D" w:rsidRPr="00747AD3" w:rsidRDefault="00214677" w:rsidP="00214677">
      <w:pPr>
        <w:pStyle w:val="ListParagraph"/>
        <w:numPr>
          <w:ilvl w:val="0"/>
          <w:numId w:val="1"/>
        </w:numPr>
        <w:rPr>
          <w:rFonts w:cstheme="minorHAnsi"/>
          <w:sz w:val="16"/>
          <w:szCs w:val="16"/>
          <w:u w:val="single"/>
        </w:rPr>
      </w:pPr>
      <w:r w:rsidRPr="00747AD3">
        <w:rPr>
          <w:rFonts w:cstheme="minorHAnsi"/>
          <w:sz w:val="16"/>
          <w:szCs w:val="16"/>
          <w:u w:val="single"/>
        </w:rPr>
        <w:t xml:space="preserve">Real-time </w:t>
      </w:r>
      <w:r w:rsidRPr="00747AD3">
        <w:rPr>
          <w:rFonts w:cstheme="minorHAnsi"/>
          <w:sz w:val="16"/>
          <w:szCs w:val="16"/>
        </w:rPr>
        <w:t>: These type of OS’s serves the real time systems – hard RTS , Soft RTS</w:t>
      </w:r>
    </w:p>
    <w:p w14:paraId="0530B93B" w14:textId="77777777" w:rsidR="00214677" w:rsidRPr="00747AD3" w:rsidRDefault="00214677" w:rsidP="00214677">
      <w:pPr>
        <w:pStyle w:val="ListParagraph"/>
        <w:rPr>
          <w:rFonts w:cstheme="minorHAnsi"/>
          <w:sz w:val="16"/>
          <w:szCs w:val="16"/>
        </w:rPr>
      </w:pPr>
      <w:r w:rsidRPr="00747AD3">
        <w:rPr>
          <w:rFonts w:cstheme="minorHAnsi"/>
          <w:sz w:val="16"/>
          <w:szCs w:val="16"/>
        </w:rPr>
        <w:t xml:space="preserve">       Advantage:  error free , focus on running application , task shifting</w:t>
      </w:r>
    </w:p>
    <w:p w14:paraId="393EC06F" w14:textId="77777777" w:rsidR="002B01A3" w:rsidRPr="00747AD3" w:rsidRDefault="00214677" w:rsidP="002B01A3">
      <w:pPr>
        <w:pStyle w:val="ListParagraph"/>
        <w:rPr>
          <w:rFonts w:cstheme="minorHAnsi"/>
          <w:sz w:val="16"/>
          <w:szCs w:val="16"/>
        </w:rPr>
      </w:pPr>
      <w:r w:rsidRPr="00747AD3">
        <w:rPr>
          <w:rFonts w:cstheme="minorHAnsi"/>
          <w:sz w:val="16"/>
          <w:szCs w:val="16"/>
        </w:rPr>
        <w:t xml:space="preserve">       Disadvantage: limited tasks, use heavy system resources.</w:t>
      </w:r>
    </w:p>
    <w:p w14:paraId="37693E69" w14:textId="77777777" w:rsidR="002B01A3" w:rsidRPr="00747AD3" w:rsidRDefault="002B01A3" w:rsidP="002B01A3">
      <w:pPr>
        <w:rPr>
          <w:rFonts w:cstheme="minorHAnsi"/>
          <w:sz w:val="16"/>
          <w:szCs w:val="16"/>
        </w:rPr>
      </w:pPr>
      <w:r w:rsidRPr="00747AD3">
        <w:rPr>
          <w:rFonts w:cstheme="minorHAnsi"/>
          <w:b/>
          <w:sz w:val="16"/>
          <w:szCs w:val="16"/>
        </w:rPr>
        <w:t xml:space="preserve">Operating System services: </w:t>
      </w:r>
      <w:r w:rsidRPr="00747AD3">
        <w:rPr>
          <w:rFonts w:cstheme="minorHAnsi"/>
          <w:sz w:val="16"/>
          <w:szCs w:val="16"/>
        </w:rPr>
        <w:t>User interface, prog execution, i/o operations , file-system manipulation, communication , error detection</w:t>
      </w:r>
    </w:p>
    <w:p w14:paraId="5B8C250C" w14:textId="77777777" w:rsidR="005E3EC8" w:rsidRPr="00747AD3" w:rsidRDefault="002B01A3">
      <w:pPr>
        <w:rPr>
          <w:rFonts w:cstheme="minorHAnsi"/>
          <w:sz w:val="16"/>
          <w:szCs w:val="16"/>
        </w:rPr>
      </w:pPr>
      <w:r w:rsidRPr="00747AD3">
        <w:rPr>
          <w:rFonts w:cstheme="minorHAnsi"/>
          <w:b/>
          <w:sz w:val="16"/>
          <w:szCs w:val="16"/>
        </w:rPr>
        <w:t xml:space="preserve">System calls: </w:t>
      </w:r>
      <w:r w:rsidRPr="00747AD3">
        <w:rPr>
          <w:rFonts w:cstheme="minorHAnsi"/>
          <w:sz w:val="16"/>
          <w:szCs w:val="16"/>
        </w:rPr>
        <w:t>process control, file manipulation, device manipulation, communication, security/prote</w:t>
      </w:r>
      <w:r w:rsidR="00B5731C" w:rsidRPr="00747AD3">
        <w:rPr>
          <w:rFonts w:cstheme="minorHAnsi"/>
          <w:sz w:val="16"/>
          <w:szCs w:val="16"/>
        </w:rPr>
        <w:t>ction.</w:t>
      </w:r>
    </w:p>
    <w:p w14:paraId="2A763492" w14:textId="77777777" w:rsidR="00B5731C" w:rsidRPr="00747AD3" w:rsidRDefault="00B5731C">
      <w:pPr>
        <w:rPr>
          <w:rFonts w:cstheme="minorHAnsi"/>
          <w:sz w:val="16"/>
          <w:szCs w:val="16"/>
        </w:rPr>
      </w:pPr>
      <w:r w:rsidRPr="00747AD3">
        <w:rPr>
          <w:rFonts w:cstheme="minorHAnsi"/>
          <w:b/>
          <w:sz w:val="16"/>
          <w:szCs w:val="16"/>
        </w:rPr>
        <w:t xml:space="preserve">OS structure: </w:t>
      </w:r>
      <w:r w:rsidRPr="00747AD3">
        <w:rPr>
          <w:rFonts w:cstheme="minorHAnsi"/>
          <w:sz w:val="16"/>
          <w:szCs w:val="16"/>
        </w:rPr>
        <w:t>simple/ monolithic structure, layered approach, microkernel, modules.</w:t>
      </w:r>
    </w:p>
    <w:p w14:paraId="13CB9E82" w14:textId="77777777" w:rsidR="00B5731C" w:rsidRPr="00747AD3" w:rsidRDefault="00B5731C">
      <w:pPr>
        <w:rPr>
          <w:rFonts w:cstheme="minorHAnsi"/>
          <w:sz w:val="16"/>
          <w:szCs w:val="16"/>
        </w:rPr>
      </w:pPr>
      <w:r w:rsidRPr="00747AD3">
        <w:rPr>
          <w:rFonts w:ascii="Tahoma" w:hAnsi="Tahoma" w:cs="Tahoma"/>
          <w:b/>
          <w:sz w:val="16"/>
          <w:szCs w:val="16"/>
        </w:rPr>
        <w:t>PROCESS</w:t>
      </w:r>
      <w:r w:rsidRPr="00747AD3">
        <w:rPr>
          <w:rFonts w:cstheme="minorHAnsi"/>
          <w:b/>
          <w:sz w:val="16"/>
          <w:szCs w:val="16"/>
        </w:rPr>
        <w:t>:</w:t>
      </w:r>
      <w:r w:rsidRPr="00747AD3">
        <w:rPr>
          <w:rFonts w:cstheme="minorHAnsi"/>
          <w:sz w:val="16"/>
          <w:szCs w:val="16"/>
        </w:rPr>
        <w:t xml:space="preserve"> a program in execution.</w:t>
      </w:r>
    </w:p>
    <w:p w14:paraId="058C9010" w14:textId="77777777" w:rsidR="00B5731C" w:rsidRPr="00747AD3" w:rsidRDefault="00B5731C">
      <w:pPr>
        <w:rPr>
          <w:rFonts w:cstheme="minorHAnsi"/>
          <w:sz w:val="16"/>
          <w:szCs w:val="16"/>
        </w:rPr>
      </w:pPr>
      <w:r w:rsidRPr="00747AD3">
        <w:rPr>
          <w:rFonts w:cstheme="minorHAnsi"/>
          <w:b/>
          <w:sz w:val="16"/>
          <w:szCs w:val="16"/>
        </w:rPr>
        <w:t>Program:</w:t>
      </w:r>
      <w:r w:rsidRPr="00747AD3">
        <w:rPr>
          <w:rFonts w:cstheme="minorHAnsi"/>
          <w:sz w:val="16"/>
          <w:szCs w:val="16"/>
        </w:rPr>
        <w:t xml:space="preserve"> passive entity – file containing list of instructions stored on disk i.e. executable file</w:t>
      </w:r>
    </w:p>
    <w:p w14:paraId="7C7F5714" w14:textId="77777777" w:rsidR="00B5731C" w:rsidRPr="00747AD3" w:rsidRDefault="00B5731C" w:rsidP="001357D2">
      <w:pPr>
        <w:pStyle w:val="ListParagraph"/>
        <w:numPr>
          <w:ilvl w:val="0"/>
          <w:numId w:val="4"/>
        </w:numPr>
        <w:rPr>
          <w:rFonts w:cstheme="minorHAnsi"/>
          <w:sz w:val="16"/>
          <w:szCs w:val="16"/>
        </w:rPr>
      </w:pPr>
      <w:r w:rsidRPr="00747AD3">
        <w:rPr>
          <w:rFonts w:cstheme="minorHAnsi"/>
          <w:sz w:val="16"/>
          <w:szCs w:val="16"/>
        </w:rPr>
        <w:t>a program is a passive entity and process is active entity[with a program counter specifies next instruction to execute].</w:t>
      </w:r>
    </w:p>
    <w:p w14:paraId="3C3C8CFB" w14:textId="77777777" w:rsidR="00B5731C" w:rsidRPr="00747AD3" w:rsidRDefault="00B5731C" w:rsidP="00B5731C">
      <w:pPr>
        <w:rPr>
          <w:rFonts w:cstheme="minorHAnsi"/>
          <w:sz w:val="16"/>
          <w:szCs w:val="16"/>
        </w:rPr>
      </w:pPr>
      <w:r w:rsidRPr="00747AD3">
        <w:rPr>
          <w:rFonts w:cstheme="minorHAnsi"/>
          <w:b/>
          <w:sz w:val="16"/>
          <w:szCs w:val="16"/>
        </w:rPr>
        <w:t>Process State:</w:t>
      </w:r>
      <w:r w:rsidRPr="00747AD3">
        <w:rPr>
          <w:rFonts w:cstheme="minorHAnsi"/>
          <w:sz w:val="16"/>
          <w:szCs w:val="16"/>
        </w:rPr>
        <w:t xml:space="preserve"> The state of a process is defined in part by current activity of the process.</w:t>
      </w:r>
    </w:p>
    <w:p w14:paraId="79F9569E" w14:textId="77777777" w:rsidR="001357D2" w:rsidRPr="00747AD3" w:rsidRDefault="001357D2" w:rsidP="001357D2">
      <w:pPr>
        <w:pStyle w:val="ListParagraph"/>
        <w:numPr>
          <w:ilvl w:val="0"/>
          <w:numId w:val="5"/>
        </w:numPr>
        <w:rPr>
          <w:rFonts w:cstheme="minorHAnsi"/>
          <w:sz w:val="16"/>
          <w:szCs w:val="16"/>
        </w:rPr>
      </w:pPr>
      <w:r w:rsidRPr="00747AD3">
        <w:rPr>
          <w:rFonts w:cstheme="minorHAnsi"/>
          <w:sz w:val="16"/>
          <w:szCs w:val="16"/>
        </w:rPr>
        <w:t>New: the process is being created.</w:t>
      </w:r>
    </w:p>
    <w:p w14:paraId="6D7CD8A4" w14:textId="77777777" w:rsidR="001357D2" w:rsidRPr="00747AD3" w:rsidRDefault="001357D2" w:rsidP="001357D2">
      <w:pPr>
        <w:pStyle w:val="ListParagraph"/>
        <w:numPr>
          <w:ilvl w:val="0"/>
          <w:numId w:val="5"/>
        </w:numPr>
        <w:rPr>
          <w:rFonts w:cstheme="minorHAnsi"/>
          <w:sz w:val="16"/>
          <w:szCs w:val="16"/>
        </w:rPr>
      </w:pPr>
      <w:r w:rsidRPr="00747AD3">
        <w:rPr>
          <w:rFonts w:cstheme="minorHAnsi"/>
          <w:sz w:val="16"/>
          <w:szCs w:val="16"/>
        </w:rPr>
        <w:t>Running: instructions are being executed.</w:t>
      </w:r>
    </w:p>
    <w:p w14:paraId="6990057C" w14:textId="77777777" w:rsidR="001357D2" w:rsidRPr="00747AD3" w:rsidRDefault="001357D2" w:rsidP="001357D2">
      <w:pPr>
        <w:pStyle w:val="ListParagraph"/>
        <w:numPr>
          <w:ilvl w:val="0"/>
          <w:numId w:val="5"/>
        </w:numPr>
        <w:rPr>
          <w:rFonts w:cstheme="minorHAnsi"/>
          <w:sz w:val="16"/>
          <w:szCs w:val="16"/>
        </w:rPr>
      </w:pPr>
      <w:r w:rsidRPr="00747AD3">
        <w:rPr>
          <w:rFonts w:cstheme="minorHAnsi"/>
          <w:sz w:val="16"/>
          <w:szCs w:val="16"/>
        </w:rPr>
        <w:t>Waiting: process is waiting for some event to occur.</w:t>
      </w:r>
    </w:p>
    <w:p w14:paraId="552F5444" w14:textId="77777777" w:rsidR="001357D2" w:rsidRDefault="001357D2" w:rsidP="001357D2">
      <w:pPr>
        <w:pStyle w:val="ListParagraph"/>
        <w:numPr>
          <w:ilvl w:val="0"/>
          <w:numId w:val="5"/>
        </w:numPr>
        <w:rPr>
          <w:rFonts w:cstheme="minorHAnsi"/>
          <w:sz w:val="16"/>
          <w:szCs w:val="16"/>
        </w:rPr>
      </w:pPr>
      <w:r w:rsidRPr="00747AD3">
        <w:rPr>
          <w:rFonts w:cstheme="minorHAnsi"/>
          <w:sz w:val="16"/>
          <w:szCs w:val="16"/>
        </w:rPr>
        <w:t>Ready: the process is waiting to be assigned to a process.</w:t>
      </w:r>
    </w:p>
    <w:p w14:paraId="13C095F7" w14:textId="77777777" w:rsidR="009D3E6F" w:rsidRPr="00747AD3" w:rsidRDefault="009D3E6F" w:rsidP="001357D2">
      <w:pPr>
        <w:pStyle w:val="ListParagraph"/>
        <w:numPr>
          <w:ilvl w:val="0"/>
          <w:numId w:val="5"/>
        </w:numPr>
        <w:rPr>
          <w:rFonts w:cstheme="minorHAnsi"/>
          <w:sz w:val="16"/>
          <w:szCs w:val="16"/>
        </w:rPr>
      </w:pPr>
      <w:r>
        <w:rPr>
          <w:rFonts w:cstheme="minorHAnsi"/>
          <w:sz w:val="16"/>
          <w:szCs w:val="16"/>
        </w:rPr>
        <w:t>Terminated: finished execution</w:t>
      </w:r>
    </w:p>
    <w:p w14:paraId="5E45CF5D" w14:textId="77777777" w:rsidR="001357D2" w:rsidRPr="00747AD3" w:rsidRDefault="001357D2" w:rsidP="001357D2">
      <w:pPr>
        <w:rPr>
          <w:rFonts w:cstheme="minorHAnsi"/>
          <w:b/>
          <w:sz w:val="16"/>
          <w:szCs w:val="16"/>
        </w:rPr>
      </w:pPr>
      <w:r w:rsidRPr="00747AD3">
        <w:rPr>
          <w:rFonts w:cstheme="minorHAnsi"/>
          <w:b/>
          <w:sz w:val="16"/>
          <w:szCs w:val="16"/>
        </w:rPr>
        <w:t>Process control block: [</w:t>
      </w:r>
      <w:r w:rsidRPr="00747AD3">
        <w:rPr>
          <w:rFonts w:cstheme="minorHAnsi"/>
          <w:sz w:val="16"/>
          <w:szCs w:val="16"/>
        </w:rPr>
        <w:t>task control block</w:t>
      </w:r>
      <w:r w:rsidRPr="00747AD3">
        <w:rPr>
          <w:rFonts w:cstheme="minorHAnsi"/>
          <w:b/>
          <w:sz w:val="16"/>
          <w:szCs w:val="16"/>
        </w:rPr>
        <w:t>]</w:t>
      </w:r>
    </w:p>
    <w:p w14:paraId="37310A30" w14:textId="77777777" w:rsidR="001357D2" w:rsidRPr="00747AD3" w:rsidRDefault="001357D2" w:rsidP="001357D2">
      <w:pPr>
        <w:rPr>
          <w:rFonts w:cstheme="minorHAnsi"/>
          <w:sz w:val="16"/>
          <w:szCs w:val="16"/>
        </w:rPr>
      </w:pPr>
      <w:r w:rsidRPr="00747AD3">
        <w:rPr>
          <w:rFonts w:cstheme="minorHAnsi"/>
          <w:b/>
          <w:sz w:val="16"/>
          <w:szCs w:val="16"/>
        </w:rPr>
        <w:t>Process Scheduling: objective-</w:t>
      </w:r>
      <w:r w:rsidRPr="00747AD3">
        <w:rPr>
          <w:rFonts w:cstheme="minorHAnsi"/>
          <w:sz w:val="16"/>
          <w:szCs w:val="16"/>
        </w:rPr>
        <w:t>process running all the time</w:t>
      </w:r>
      <w:r w:rsidRPr="00747AD3">
        <w:rPr>
          <w:rFonts w:cstheme="minorHAnsi"/>
          <w:sz w:val="16"/>
          <w:szCs w:val="16"/>
        </w:rPr>
        <w:sym w:font="Wingdings" w:char="F0E0"/>
      </w:r>
      <w:r w:rsidRPr="00747AD3">
        <w:rPr>
          <w:rFonts w:cstheme="minorHAnsi"/>
          <w:sz w:val="16"/>
          <w:szCs w:val="16"/>
        </w:rPr>
        <w:t xml:space="preserve"> to increase cpu utilization.</w:t>
      </w:r>
    </w:p>
    <w:p w14:paraId="6F60A063" w14:textId="77777777" w:rsidR="001357D2" w:rsidRPr="00747AD3" w:rsidRDefault="001357D2" w:rsidP="001357D2">
      <w:pPr>
        <w:rPr>
          <w:rFonts w:cstheme="minorHAnsi"/>
          <w:b/>
          <w:sz w:val="16"/>
          <w:szCs w:val="16"/>
        </w:rPr>
      </w:pPr>
      <w:r w:rsidRPr="00747AD3">
        <w:rPr>
          <w:rFonts w:cstheme="minorHAnsi"/>
          <w:b/>
          <w:sz w:val="16"/>
          <w:szCs w:val="16"/>
        </w:rPr>
        <w:t>Scheduling Queues:</w:t>
      </w:r>
    </w:p>
    <w:p w14:paraId="68F5E4B5" w14:textId="77777777" w:rsidR="001357D2" w:rsidRPr="00747AD3" w:rsidRDefault="001357D2" w:rsidP="001357D2">
      <w:pPr>
        <w:pStyle w:val="ListParagraph"/>
        <w:numPr>
          <w:ilvl w:val="0"/>
          <w:numId w:val="6"/>
        </w:numPr>
        <w:rPr>
          <w:rFonts w:cstheme="minorHAnsi"/>
          <w:sz w:val="16"/>
          <w:szCs w:val="16"/>
        </w:rPr>
      </w:pPr>
      <w:r w:rsidRPr="00747AD3">
        <w:rPr>
          <w:rFonts w:cstheme="minorHAnsi"/>
          <w:sz w:val="16"/>
          <w:szCs w:val="16"/>
        </w:rPr>
        <w:t>Job Queue: As the process enters the system, they put in job queue. This keeps are process in system.</w:t>
      </w:r>
    </w:p>
    <w:p w14:paraId="3C53DF94" w14:textId="77777777" w:rsidR="001357D2" w:rsidRPr="00747AD3" w:rsidRDefault="001357D2" w:rsidP="001357D2">
      <w:pPr>
        <w:pStyle w:val="ListParagraph"/>
        <w:numPr>
          <w:ilvl w:val="0"/>
          <w:numId w:val="6"/>
        </w:numPr>
        <w:rPr>
          <w:rFonts w:cstheme="minorHAnsi"/>
          <w:sz w:val="16"/>
          <w:szCs w:val="16"/>
        </w:rPr>
      </w:pPr>
      <w:r w:rsidRPr="00747AD3">
        <w:rPr>
          <w:rFonts w:cstheme="minorHAnsi"/>
          <w:sz w:val="16"/>
          <w:szCs w:val="16"/>
        </w:rPr>
        <w:t>Ready Queue: The processes that are residing in main memory and are ready and waiting to execute are kept on a list.</w:t>
      </w:r>
    </w:p>
    <w:p w14:paraId="78B4F2D9" w14:textId="77777777" w:rsidR="001357D2" w:rsidRPr="00747AD3" w:rsidRDefault="001357D2" w:rsidP="001357D2">
      <w:pPr>
        <w:pStyle w:val="ListParagraph"/>
        <w:numPr>
          <w:ilvl w:val="0"/>
          <w:numId w:val="6"/>
        </w:numPr>
        <w:rPr>
          <w:rFonts w:cstheme="minorHAnsi"/>
          <w:sz w:val="16"/>
          <w:szCs w:val="16"/>
        </w:rPr>
      </w:pPr>
      <w:r w:rsidRPr="00747AD3">
        <w:rPr>
          <w:rFonts w:cstheme="minorHAnsi"/>
          <w:sz w:val="16"/>
          <w:szCs w:val="16"/>
        </w:rPr>
        <w:t>Device Queue: The list of processes waiting for a particular i/o device .</w:t>
      </w:r>
    </w:p>
    <w:p w14:paraId="50D576FA" w14:textId="77777777" w:rsidR="001357D2" w:rsidRPr="00747AD3" w:rsidRDefault="001357D2" w:rsidP="001357D2">
      <w:pPr>
        <w:rPr>
          <w:rFonts w:cstheme="minorHAnsi"/>
          <w:b/>
          <w:sz w:val="16"/>
          <w:szCs w:val="16"/>
        </w:rPr>
      </w:pPr>
      <w:r w:rsidRPr="00747AD3">
        <w:rPr>
          <w:rFonts w:cstheme="minorHAnsi"/>
          <w:b/>
          <w:sz w:val="16"/>
          <w:szCs w:val="16"/>
        </w:rPr>
        <w:t xml:space="preserve">Schedulers: </w:t>
      </w:r>
    </w:p>
    <w:p w14:paraId="2842304F" w14:textId="77777777" w:rsidR="001357D2" w:rsidRPr="00747AD3" w:rsidRDefault="001357D2" w:rsidP="001357D2">
      <w:pPr>
        <w:pStyle w:val="ListParagraph"/>
        <w:numPr>
          <w:ilvl w:val="0"/>
          <w:numId w:val="8"/>
        </w:numPr>
        <w:rPr>
          <w:rFonts w:cstheme="minorHAnsi"/>
          <w:sz w:val="16"/>
          <w:szCs w:val="16"/>
        </w:rPr>
      </w:pPr>
      <w:r w:rsidRPr="00747AD3">
        <w:rPr>
          <w:rFonts w:cstheme="minorHAnsi"/>
          <w:sz w:val="16"/>
          <w:szCs w:val="16"/>
        </w:rPr>
        <w:t>Long-term :</w:t>
      </w:r>
      <w:r w:rsidR="00F121AA" w:rsidRPr="00747AD3">
        <w:rPr>
          <w:rFonts w:cstheme="minorHAnsi"/>
          <w:sz w:val="16"/>
          <w:szCs w:val="16"/>
        </w:rPr>
        <w:t xml:space="preserve"> [job scheduler] – it selects processes from the queue and loads them into memory for execution.</w:t>
      </w:r>
    </w:p>
    <w:p w14:paraId="0E441839" w14:textId="77777777" w:rsidR="00F121AA" w:rsidRPr="00747AD3" w:rsidRDefault="00F121AA" w:rsidP="001357D2">
      <w:pPr>
        <w:pStyle w:val="ListParagraph"/>
        <w:numPr>
          <w:ilvl w:val="0"/>
          <w:numId w:val="8"/>
        </w:numPr>
        <w:rPr>
          <w:rFonts w:cstheme="minorHAnsi"/>
          <w:sz w:val="16"/>
          <w:szCs w:val="16"/>
        </w:rPr>
      </w:pPr>
      <w:r w:rsidRPr="00747AD3">
        <w:rPr>
          <w:rFonts w:cstheme="minorHAnsi"/>
          <w:sz w:val="16"/>
          <w:szCs w:val="16"/>
        </w:rPr>
        <w:t>Short-term: [CPU scheduler] – selects the processes that are ready to execute &amp; allocate the cpu to one of them</w:t>
      </w:r>
    </w:p>
    <w:p w14:paraId="65620E28" w14:textId="77777777" w:rsidR="001357D2" w:rsidRPr="00747AD3" w:rsidRDefault="00F121AA" w:rsidP="001357D2">
      <w:pPr>
        <w:pStyle w:val="ListParagraph"/>
        <w:numPr>
          <w:ilvl w:val="0"/>
          <w:numId w:val="8"/>
        </w:numPr>
        <w:rPr>
          <w:rFonts w:cstheme="minorHAnsi"/>
          <w:sz w:val="16"/>
          <w:szCs w:val="16"/>
        </w:rPr>
      </w:pPr>
      <w:r w:rsidRPr="00747AD3">
        <w:rPr>
          <w:rFonts w:cstheme="minorHAnsi"/>
          <w:sz w:val="16"/>
          <w:szCs w:val="16"/>
        </w:rPr>
        <w:t>M</w:t>
      </w:r>
      <w:r w:rsidR="00961A79" w:rsidRPr="00747AD3">
        <w:rPr>
          <w:rFonts w:cstheme="minorHAnsi"/>
          <w:sz w:val="16"/>
          <w:szCs w:val="16"/>
        </w:rPr>
        <w:t>edium-term: the process is swap-out and later swap-</w:t>
      </w:r>
      <w:r w:rsidRPr="00747AD3">
        <w:rPr>
          <w:rFonts w:cstheme="minorHAnsi"/>
          <w:sz w:val="16"/>
          <w:szCs w:val="16"/>
        </w:rPr>
        <w:t>in.</w:t>
      </w:r>
    </w:p>
    <w:p w14:paraId="7DC6115C" w14:textId="77777777" w:rsidR="00961A79" w:rsidRPr="00747AD3" w:rsidRDefault="00961A79" w:rsidP="00961A79">
      <w:pPr>
        <w:ind w:left="720" w:hanging="720"/>
        <w:rPr>
          <w:rFonts w:cstheme="minorHAnsi"/>
          <w:color w:val="222222"/>
          <w:sz w:val="16"/>
          <w:szCs w:val="16"/>
          <w:shd w:val="clear" w:color="auto" w:fill="FFFFFF"/>
        </w:rPr>
      </w:pPr>
      <w:r w:rsidRPr="00747AD3">
        <w:rPr>
          <w:rFonts w:cstheme="minorHAnsi"/>
          <w:b/>
          <w:sz w:val="16"/>
          <w:szCs w:val="16"/>
        </w:rPr>
        <w:t>Context Switching:</w:t>
      </w:r>
      <w:r w:rsidRPr="00747AD3">
        <w:rPr>
          <w:rFonts w:cstheme="minorHAnsi"/>
          <w:sz w:val="16"/>
          <w:szCs w:val="16"/>
        </w:rPr>
        <w:t xml:space="preserve">  </w:t>
      </w:r>
      <w:r w:rsidRPr="00747AD3">
        <w:rPr>
          <w:rFonts w:cstheme="minorHAnsi"/>
          <w:b/>
          <w:bCs/>
          <w:color w:val="222222"/>
          <w:sz w:val="16"/>
          <w:szCs w:val="16"/>
          <w:shd w:val="clear" w:color="auto" w:fill="FFFFFF"/>
        </w:rPr>
        <w:t>Context Switching</w:t>
      </w:r>
      <w:r w:rsidRPr="00747AD3">
        <w:rPr>
          <w:rFonts w:cstheme="minorHAnsi"/>
          <w:color w:val="222222"/>
          <w:sz w:val="16"/>
          <w:szCs w:val="16"/>
          <w:shd w:val="clear" w:color="auto" w:fill="FFFFFF"/>
        </w:rPr>
        <w:t> involves storing the </w:t>
      </w:r>
      <w:r w:rsidRPr="00747AD3">
        <w:rPr>
          <w:rFonts w:cstheme="minorHAnsi"/>
          <w:b/>
          <w:bCs/>
          <w:color w:val="222222"/>
          <w:sz w:val="16"/>
          <w:szCs w:val="16"/>
          <w:shd w:val="clear" w:color="auto" w:fill="FFFFFF"/>
        </w:rPr>
        <w:t>context</w:t>
      </w:r>
      <w:r w:rsidRPr="00747AD3">
        <w:rPr>
          <w:rFonts w:cstheme="minorHAnsi"/>
          <w:color w:val="222222"/>
          <w:sz w:val="16"/>
          <w:szCs w:val="16"/>
          <w:shd w:val="clear" w:color="auto" w:fill="FFFFFF"/>
        </w:rPr>
        <w:t> or state of a process so that it can be reloaded when required and execution can be resumed from the same point as earlier.</w:t>
      </w:r>
    </w:p>
    <w:p w14:paraId="3294E7CA" w14:textId="77777777" w:rsidR="00961A79" w:rsidRPr="00747AD3" w:rsidRDefault="00961A79" w:rsidP="00961A79">
      <w:pPr>
        <w:ind w:left="720" w:hanging="720"/>
        <w:rPr>
          <w:rFonts w:cstheme="minorHAnsi"/>
          <w:sz w:val="16"/>
          <w:szCs w:val="16"/>
        </w:rPr>
      </w:pPr>
      <w:r w:rsidRPr="00747AD3">
        <w:rPr>
          <w:rFonts w:cstheme="minorHAnsi"/>
          <w:b/>
          <w:sz w:val="16"/>
          <w:szCs w:val="16"/>
        </w:rPr>
        <w:t xml:space="preserve">Thread: </w:t>
      </w:r>
      <w:r w:rsidRPr="00747AD3">
        <w:rPr>
          <w:rFonts w:cstheme="minorHAnsi"/>
          <w:sz w:val="16"/>
          <w:szCs w:val="16"/>
        </w:rPr>
        <w:t xml:space="preserve">flow of execution. </w:t>
      </w:r>
      <w:r w:rsidRPr="00747AD3">
        <w:rPr>
          <w:rFonts w:cstheme="minorHAnsi"/>
          <w:sz w:val="16"/>
          <w:szCs w:val="16"/>
        </w:rPr>
        <w:sym w:font="Wingdings" w:char="F0E0"/>
      </w:r>
      <w:r w:rsidRPr="00747AD3">
        <w:rPr>
          <w:rFonts w:cstheme="minorHAnsi"/>
          <w:sz w:val="16"/>
          <w:szCs w:val="16"/>
        </w:rPr>
        <w:t xml:space="preserve"> User level thread , kernel level thread.</w:t>
      </w:r>
    </w:p>
    <w:p w14:paraId="158D037B" w14:textId="77777777" w:rsidR="00961A79" w:rsidRPr="00747AD3" w:rsidRDefault="00961A79" w:rsidP="00961A79">
      <w:pPr>
        <w:ind w:left="720" w:hanging="720"/>
        <w:rPr>
          <w:rFonts w:cstheme="minorHAnsi"/>
          <w:color w:val="222222"/>
          <w:sz w:val="16"/>
          <w:szCs w:val="16"/>
          <w:shd w:val="clear" w:color="auto" w:fill="FFFFFF"/>
        </w:rPr>
      </w:pPr>
      <w:r w:rsidRPr="00747AD3">
        <w:rPr>
          <w:rFonts w:cstheme="minorHAnsi"/>
          <w:b/>
          <w:sz w:val="16"/>
          <w:szCs w:val="16"/>
        </w:rPr>
        <w:t>Multithreading:</w:t>
      </w:r>
      <w:r w:rsidRPr="00747AD3">
        <w:rPr>
          <w:rFonts w:cstheme="minorHAnsi"/>
          <w:sz w:val="16"/>
          <w:szCs w:val="16"/>
        </w:rPr>
        <w:t xml:space="preserve"> </w:t>
      </w:r>
      <w:r w:rsidRPr="00747AD3">
        <w:rPr>
          <w:rFonts w:cstheme="minorHAnsi"/>
          <w:b/>
          <w:bCs/>
          <w:color w:val="222222"/>
          <w:sz w:val="16"/>
          <w:szCs w:val="16"/>
          <w:shd w:val="clear" w:color="auto" w:fill="FFFFFF"/>
        </w:rPr>
        <w:t>multithreading</w:t>
      </w:r>
      <w:r w:rsidRPr="00747AD3">
        <w:rPr>
          <w:rFonts w:cstheme="minorHAnsi"/>
          <w:color w:val="222222"/>
          <w:sz w:val="16"/>
          <w:szCs w:val="16"/>
          <w:shd w:val="clear" w:color="auto" w:fill="FFFFFF"/>
        </w:rPr>
        <w:t> is the ability of a processor to provide </w:t>
      </w:r>
      <w:r w:rsidRPr="00747AD3">
        <w:rPr>
          <w:rFonts w:cstheme="minorHAnsi"/>
          <w:b/>
          <w:bCs/>
          <w:color w:val="222222"/>
          <w:sz w:val="16"/>
          <w:szCs w:val="16"/>
          <w:shd w:val="clear" w:color="auto" w:fill="FFFFFF"/>
        </w:rPr>
        <w:t>multiple threads</w:t>
      </w:r>
      <w:r w:rsidRPr="00747AD3">
        <w:rPr>
          <w:rFonts w:cstheme="minorHAnsi"/>
          <w:color w:val="222222"/>
          <w:sz w:val="16"/>
          <w:szCs w:val="16"/>
          <w:shd w:val="clear" w:color="auto" w:fill="FFFFFF"/>
        </w:rPr>
        <w:t> of execution concurrently.</w:t>
      </w:r>
    </w:p>
    <w:p w14:paraId="5DCB4A04" w14:textId="77777777" w:rsidR="00B56511" w:rsidRPr="00747AD3" w:rsidRDefault="00B56511" w:rsidP="00961A79">
      <w:pPr>
        <w:ind w:left="720" w:hanging="720"/>
        <w:rPr>
          <w:rFonts w:cstheme="minorHAnsi"/>
          <w:sz w:val="16"/>
          <w:szCs w:val="16"/>
        </w:rPr>
      </w:pPr>
      <w:r w:rsidRPr="00747AD3">
        <w:rPr>
          <w:rFonts w:cstheme="minorHAnsi"/>
          <w:b/>
          <w:sz w:val="16"/>
          <w:szCs w:val="16"/>
        </w:rPr>
        <w:t xml:space="preserve">CPU Scheduling: </w:t>
      </w:r>
    </w:p>
    <w:p w14:paraId="5AE36E77" w14:textId="77777777" w:rsidR="00B56511" w:rsidRPr="00747AD3" w:rsidRDefault="00B56511" w:rsidP="00B56511">
      <w:pPr>
        <w:pStyle w:val="ListParagraph"/>
        <w:numPr>
          <w:ilvl w:val="0"/>
          <w:numId w:val="9"/>
        </w:numPr>
        <w:rPr>
          <w:rFonts w:cstheme="minorHAnsi"/>
          <w:sz w:val="16"/>
          <w:szCs w:val="16"/>
          <w:u w:val="single"/>
        </w:rPr>
      </w:pPr>
      <w:r w:rsidRPr="00747AD3">
        <w:rPr>
          <w:rFonts w:cstheme="minorHAnsi"/>
          <w:sz w:val="16"/>
          <w:szCs w:val="16"/>
          <w:u w:val="single"/>
        </w:rPr>
        <w:t xml:space="preserve">CPU – I/O burst cycle </w:t>
      </w:r>
    </w:p>
    <w:p w14:paraId="6211C476" w14:textId="77777777" w:rsidR="00B56511" w:rsidRPr="00747AD3" w:rsidRDefault="00B56511" w:rsidP="00B56511">
      <w:pPr>
        <w:pStyle w:val="ListParagraph"/>
        <w:numPr>
          <w:ilvl w:val="0"/>
          <w:numId w:val="9"/>
        </w:numPr>
        <w:rPr>
          <w:rFonts w:cstheme="minorHAnsi"/>
          <w:sz w:val="16"/>
          <w:szCs w:val="16"/>
        </w:rPr>
      </w:pPr>
      <w:r w:rsidRPr="00747AD3">
        <w:rPr>
          <w:rFonts w:cstheme="minorHAnsi"/>
          <w:sz w:val="16"/>
          <w:szCs w:val="16"/>
          <w:u w:val="single"/>
        </w:rPr>
        <w:t>CPU Scheduler</w:t>
      </w:r>
      <w:r w:rsidRPr="00747AD3">
        <w:rPr>
          <w:rFonts w:cstheme="minorHAnsi"/>
          <w:sz w:val="16"/>
          <w:szCs w:val="16"/>
        </w:rPr>
        <w:t>: Whenever the CPU becomes idle , the OS must select one of the processes in the ready queue to be executed.</w:t>
      </w:r>
    </w:p>
    <w:p w14:paraId="5EAADF06" w14:textId="77777777" w:rsidR="00B56511" w:rsidRPr="00747AD3" w:rsidRDefault="00B56511" w:rsidP="00B56511">
      <w:pPr>
        <w:pStyle w:val="ListParagraph"/>
        <w:ind w:left="1440"/>
        <w:rPr>
          <w:rFonts w:cstheme="minorHAnsi"/>
          <w:sz w:val="16"/>
          <w:szCs w:val="16"/>
        </w:rPr>
      </w:pPr>
      <w:r w:rsidRPr="00747AD3">
        <w:rPr>
          <w:rFonts w:cstheme="minorHAnsi"/>
          <w:sz w:val="16"/>
          <w:szCs w:val="16"/>
        </w:rPr>
        <w:t>Selection carried out by short term scheduler (CPU scheduler)</w:t>
      </w:r>
    </w:p>
    <w:p w14:paraId="5C3AC231" w14:textId="77777777" w:rsidR="00B56511" w:rsidRPr="00747AD3" w:rsidRDefault="00B56511" w:rsidP="00BE2BA7">
      <w:pPr>
        <w:pStyle w:val="ListParagraph"/>
        <w:numPr>
          <w:ilvl w:val="0"/>
          <w:numId w:val="9"/>
        </w:numPr>
        <w:rPr>
          <w:rFonts w:cstheme="minorHAnsi"/>
          <w:sz w:val="16"/>
          <w:szCs w:val="16"/>
          <w:u w:val="single"/>
        </w:rPr>
      </w:pPr>
      <w:r w:rsidRPr="00747AD3">
        <w:rPr>
          <w:rFonts w:cstheme="minorHAnsi"/>
          <w:sz w:val="16"/>
          <w:szCs w:val="16"/>
          <w:u w:val="single"/>
        </w:rPr>
        <w:t xml:space="preserve">Preemptive Scheduling: </w:t>
      </w:r>
      <w:r w:rsidRPr="00747AD3">
        <w:rPr>
          <w:rFonts w:cstheme="minorHAnsi"/>
          <w:color w:val="000000"/>
          <w:sz w:val="16"/>
          <w:szCs w:val="16"/>
          <w:shd w:val="clear" w:color="auto" w:fill="FFFFFF"/>
        </w:rPr>
        <w:t> </w:t>
      </w:r>
      <w:r w:rsidR="00BE2BA7" w:rsidRPr="00747AD3">
        <w:rPr>
          <w:rFonts w:cstheme="minorHAnsi"/>
          <w:color w:val="000000"/>
          <w:sz w:val="16"/>
          <w:szCs w:val="16"/>
          <w:shd w:val="clear" w:color="auto" w:fill="FFFFFF"/>
        </w:rPr>
        <w:t xml:space="preserve">processor stops the execution of the process and switches to another process irrespective of I/O  </w:t>
      </w:r>
    </w:p>
    <w:p w14:paraId="5538C9E9" w14:textId="77777777" w:rsidR="00BE2BA7" w:rsidRPr="00747AD3" w:rsidRDefault="00BE2BA7" w:rsidP="00BE2BA7">
      <w:pPr>
        <w:pStyle w:val="ListParagraph"/>
        <w:ind w:left="1440"/>
        <w:rPr>
          <w:rFonts w:cstheme="minorHAnsi"/>
          <w:i/>
          <w:sz w:val="16"/>
          <w:szCs w:val="16"/>
        </w:rPr>
      </w:pPr>
      <w:r w:rsidRPr="00747AD3">
        <w:rPr>
          <w:rFonts w:cstheme="minorHAnsi"/>
          <w:sz w:val="16"/>
          <w:szCs w:val="16"/>
        </w:rPr>
        <w:t xml:space="preserve">Operation i.e. </w:t>
      </w:r>
      <w:r w:rsidRPr="00747AD3">
        <w:rPr>
          <w:rFonts w:cstheme="minorHAnsi"/>
          <w:i/>
          <w:sz w:val="16"/>
          <w:szCs w:val="16"/>
        </w:rPr>
        <w:t>running state to ready</w:t>
      </w:r>
      <w:r w:rsidRPr="00747AD3">
        <w:rPr>
          <w:rFonts w:cstheme="minorHAnsi"/>
          <w:sz w:val="16"/>
          <w:szCs w:val="16"/>
        </w:rPr>
        <w:t xml:space="preserve"> (or) </w:t>
      </w:r>
      <w:r w:rsidRPr="00747AD3">
        <w:rPr>
          <w:rFonts w:cstheme="minorHAnsi"/>
          <w:i/>
          <w:sz w:val="16"/>
          <w:szCs w:val="16"/>
        </w:rPr>
        <w:t>waiting state to ready</w:t>
      </w:r>
    </w:p>
    <w:p w14:paraId="7EA6D000" w14:textId="77777777" w:rsidR="00BE2BA7" w:rsidRPr="00747AD3" w:rsidRDefault="00BE2BA7" w:rsidP="00BE2BA7">
      <w:pPr>
        <w:pStyle w:val="ListParagraph"/>
        <w:ind w:left="1440"/>
        <w:rPr>
          <w:rFonts w:cstheme="minorHAnsi"/>
          <w:sz w:val="16"/>
          <w:szCs w:val="16"/>
          <w:u w:val="single"/>
        </w:rPr>
      </w:pPr>
      <w:r w:rsidRPr="00747AD3">
        <w:rPr>
          <w:rFonts w:cstheme="minorHAnsi"/>
          <w:color w:val="000000"/>
          <w:sz w:val="16"/>
          <w:szCs w:val="16"/>
          <w:shd w:val="clear" w:color="auto" w:fill="FFFFFF"/>
        </w:rPr>
        <w:t xml:space="preserve">round-robin (RR), priority, </w:t>
      </w:r>
      <w:r w:rsidR="009D3E6F">
        <w:rPr>
          <w:rFonts w:cstheme="minorHAnsi"/>
          <w:color w:val="000000"/>
          <w:sz w:val="16"/>
          <w:szCs w:val="16"/>
          <w:shd w:val="clear" w:color="auto" w:fill="FFFFFF"/>
        </w:rPr>
        <w:t xml:space="preserve">sjf, </w:t>
      </w:r>
      <w:r w:rsidRPr="00747AD3">
        <w:rPr>
          <w:rFonts w:cstheme="minorHAnsi"/>
          <w:color w:val="000000"/>
          <w:sz w:val="16"/>
          <w:szCs w:val="16"/>
          <w:shd w:val="clear" w:color="auto" w:fill="FFFFFF"/>
        </w:rPr>
        <w:t xml:space="preserve">SRTF (shortest remaining </w:t>
      </w:r>
      <w:r w:rsidR="009550B9" w:rsidRPr="00747AD3">
        <w:rPr>
          <w:rFonts w:cstheme="minorHAnsi"/>
          <w:sz w:val="16"/>
          <w:szCs w:val="16"/>
        </w:rPr>
        <w:t>The</w:t>
      </w:r>
      <w:r w:rsidR="009550B9" w:rsidRPr="00747AD3">
        <w:rPr>
          <w:rFonts w:cstheme="minorHAnsi"/>
          <w:color w:val="000000"/>
          <w:sz w:val="16"/>
          <w:szCs w:val="16"/>
          <w:shd w:val="clear" w:color="auto" w:fill="FFFFFF"/>
        </w:rPr>
        <w:t xml:space="preserve"> </w:t>
      </w:r>
      <w:r w:rsidRPr="00747AD3">
        <w:rPr>
          <w:rFonts w:cstheme="minorHAnsi"/>
          <w:color w:val="000000"/>
          <w:sz w:val="16"/>
          <w:szCs w:val="16"/>
          <w:shd w:val="clear" w:color="auto" w:fill="FFFFFF"/>
        </w:rPr>
        <w:t>time first).</w:t>
      </w:r>
    </w:p>
    <w:p w14:paraId="60868077" w14:textId="77777777" w:rsidR="00BE2BA7" w:rsidRPr="00747AD3" w:rsidRDefault="00B56511" w:rsidP="00BE2BA7">
      <w:pPr>
        <w:ind w:firstLine="720"/>
        <w:rPr>
          <w:rFonts w:cstheme="minorHAnsi"/>
          <w:sz w:val="16"/>
          <w:szCs w:val="16"/>
        </w:rPr>
      </w:pPr>
      <w:r w:rsidRPr="00747AD3">
        <w:rPr>
          <w:rFonts w:cstheme="minorHAnsi"/>
          <w:sz w:val="16"/>
          <w:szCs w:val="16"/>
          <w:u w:val="single"/>
        </w:rPr>
        <w:t xml:space="preserve">Non- preemptive: </w:t>
      </w:r>
      <w:r w:rsidR="00BE2BA7" w:rsidRPr="00747AD3">
        <w:rPr>
          <w:rFonts w:cstheme="minorHAnsi"/>
          <w:sz w:val="16"/>
          <w:szCs w:val="16"/>
        </w:rPr>
        <w:t>processor execute the entire process and terminates . process which is from Running to waiting state</w:t>
      </w:r>
    </w:p>
    <w:p w14:paraId="22FB47CC" w14:textId="77777777" w:rsidR="006606FB" w:rsidRPr="00747AD3" w:rsidRDefault="006606FB" w:rsidP="006606FB">
      <w:pPr>
        <w:pStyle w:val="ListParagraph"/>
        <w:numPr>
          <w:ilvl w:val="0"/>
          <w:numId w:val="9"/>
        </w:numPr>
        <w:rPr>
          <w:rFonts w:cstheme="minorHAnsi"/>
          <w:color w:val="000000"/>
          <w:sz w:val="16"/>
          <w:szCs w:val="16"/>
          <w:shd w:val="clear" w:color="auto" w:fill="FFFFFF"/>
        </w:rPr>
      </w:pPr>
      <w:r w:rsidRPr="00747AD3">
        <w:rPr>
          <w:rFonts w:cstheme="minorHAnsi"/>
          <w:color w:val="000000"/>
          <w:sz w:val="16"/>
          <w:szCs w:val="16"/>
          <w:u w:val="single"/>
          <w:shd w:val="clear" w:color="auto" w:fill="FFFFFF"/>
        </w:rPr>
        <w:t xml:space="preserve">Dispatcher: </w:t>
      </w:r>
      <w:r w:rsidRPr="00747AD3">
        <w:rPr>
          <w:rFonts w:cstheme="minorHAnsi"/>
          <w:color w:val="000000"/>
          <w:sz w:val="16"/>
          <w:szCs w:val="16"/>
          <w:shd w:val="clear" w:color="auto" w:fill="FFFFFF"/>
        </w:rPr>
        <w:t>The dispatcher is the module that gives control of the CPU to the process selected by short term scheduler</w:t>
      </w:r>
    </w:p>
    <w:p w14:paraId="1CFE2C89" w14:textId="77777777" w:rsidR="006606FB" w:rsidRPr="00747AD3" w:rsidRDefault="006606FB" w:rsidP="006606FB">
      <w:pPr>
        <w:ind w:left="360"/>
        <w:rPr>
          <w:rFonts w:cstheme="minorHAnsi"/>
          <w:b/>
          <w:color w:val="000000"/>
          <w:sz w:val="16"/>
          <w:szCs w:val="16"/>
          <w:shd w:val="clear" w:color="auto" w:fill="FFFFFF"/>
        </w:rPr>
      </w:pPr>
      <w:r w:rsidRPr="00747AD3">
        <w:rPr>
          <w:rFonts w:cstheme="minorHAnsi"/>
          <w:b/>
          <w:color w:val="000000"/>
          <w:sz w:val="16"/>
          <w:szCs w:val="16"/>
          <w:shd w:val="clear" w:color="auto" w:fill="FFFFFF"/>
        </w:rPr>
        <w:t>Scheduling criteria:</w:t>
      </w:r>
    </w:p>
    <w:p w14:paraId="5DFF4BED" w14:textId="77777777" w:rsidR="006606FB" w:rsidRPr="00747AD3" w:rsidRDefault="006606FB" w:rsidP="006606FB">
      <w:pPr>
        <w:pStyle w:val="ListParagraph"/>
        <w:numPr>
          <w:ilvl w:val="0"/>
          <w:numId w:val="1"/>
        </w:numPr>
        <w:rPr>
          <w:rFonts w:cstheme="minorHAnsi"/>
          <w:color w:val="000000"/>
          <w:sz w:val="16"/>
          <w:szCs w:val="16"/>
          <w:shd w:val="clear" w:color="auto" w:fill="FFFFFF"/>
        </w:rPr>
      </w:pPr>
      <w:r w:rsidRPr="00747AD3">
        <w:rPr>
          <w:rFonts w:cstheme="minorHAnsi"/>
          <w:color w:val="000000"/>
          <w:sz w:val="16"/>
          <w:szCs w:val="16"/>
          <w:shd w:val="clear" w:color="auto" w:fill="FFFFFF"/>
        </w:rPr>
        <w:t xml:space="preserve">CPU Utilization: </w:t>
      </w:r>
    </w:p>
    <w:p w14:paraId="261099DE" w14:textId="77777777" w:rsidR="006606FB" w:rsidRPr="00747AD3" w:rsidRDefault="006606FB" w:rsidP="006606FB">
      <w:pPr>
        <w:pStyle w:val="ListParagraph"/>
        <w:numPr>
          <w:ilvl w:val="0"/>
          <w:numId w:val="1"/>
        </w:numPr>
        <w:rPr>
          <w:rFonts w:cstheme="minorHAnsi"/>
          <w:color w:val="000000"/>
          <w:sz w:val="16"/>
          <w:szCs w:val="16"/>
          <w:shd w:val="clear" w:color="auto" w:fill="FFFFFF"/>
        </w:rPr>
      </w:pPr>
      <w:r w:rsidRPr="00747AD3">
        <w:rPr>
          <w:rFonts w:cstheme="minorHAnsi"/>
          <w:color w:val="000000"/>
          <w:sz w:val="16"/>
          <w:szCs w:val="16"/>
          <w:shd w:val="clear" w:color="auto" w:fill="FFFFFF"/>
        </w:rPr>
        <w:t>Throughput: The no. of process that are completed per unit time.</w:t>
      </w:r>
    </w:p>
    <w:p w14:paraId="65EB9A29" w14:textId="77777777" w:rsidR="006606FB" w:rsidRPr="00747AD3" w:rsidRDefault="006606FB" w:rsidP="006606FB">
      <w:pPr>
        <w:pStyle w:val="ListParagraph"/>
        <w:numPr>
          <w:ilvl w:val="0"/>
          <w:numId w:val="1"/>
        </w:numPr>
        <w:rPr>
          <w:rFonts w:cstheme="minorHAnsi"/>
          <w:b/>
          <w:color w:val="000000"/>
          <w:sz w:val="16"/>
          <w:szCs w:val="16"/>
          <w:shd w:val="clear" w:color="auto" w:fill="FFFFFF"/>
        </w:rPr>
      </w:pPr>
      <w:r w:rsidRPr="00747AD3">
        <w:rPr>
          <w:rFonts w:cstheme="minorHAnsi"/>
          <w:color w:val="000000"/>
          <w:sz w:val="16"/>
          <w:szCs w:val="16"/>
          <w:shd w:val="clear" w:color="auto" w:fill="FFFFFF"/>
        </w:rPr>
        <w:t>Turnaround time: The interval from the time of submission of the process to the time of completion i.e. process waiting to get into memory</w:t>
      </w:r>
      <w:r w:rsidR="00BB1913" w:rsidRPr="00747AD3">
        <w:rPr>
          <w:rFonts w:cstheme="minorHAnsi"/>
          <w:color w:val="000000"/>
          <w:sz w:val="16"/>
          <w:szCs w:val="16"/>
          <w:shd w:val="clear" w:color="auto" w:fill="FFFFFF"/>
        </w:rPr>
        <w:t xml:space="preserve"> </w:t>
      </w:r>
      <w:r w:rsidR="00BB1913" w:rsidRPr="00747AD3">
        <w:rPr>
          <w:rFonts w:cstheme="minorHAnsi"/>
          <w:b/>
          <w:color w:val="000000"/>
          <w:sz w:val="16"/>
          <w:szCs w:val="16"/>
          <w:shd w:val="clear" w:color="auto" w:fill="FFFFFF"/>
        </w:rPr>
        <w:t>[TA=CT-AT]</w:t>
      </w:r>
    </w:p>
    <w:p w14:paraId="1A85FFCC" w14:textId="77777777" w:rsidR="006606FB" w:rsidRPr="00747AD3" w:rsidRDefault="006606FB" w:rsidP="006606FB">
      <w:pPr>
        <w:pStyle w:val="ListParagraph"/>
        <w:numPr>
          <w:ilvl w:val="0"/>
          <w:numId w:val="1"/>
        </w:numPr>
        <w:rPr>
          <w:rFonts w:cstheme="minorHAnsi"/>
          <w:b/>
          <w:color w:val="000000"/>
          <w:sz w:val="16"/>
          <w:szCs w:val="16"/>
          <w:shd w:val="clear" w:color="auto" w:fill="FFFFFF"/>
        </w:rPr>
      </w:pPr>
      <w:r w:rsidRPr="00747AD3">
        <w:rPr>
          <w:rFonts w:cstheme="minorHAnsi"/>
          <w:color w:val="000000"/>
          <w:sz w:val="16"/>
          <w:szCs w:val="16"/>
          <w:shd w:val="clear" w:color="auto" w:fill="FFFFFF"/>
        </w:rPr>
        <w:t>Waiting Time: sum of periods spent waiting in the ready queue</w:t>
      </w:r>
      <w:r w:rsidRPr="00747AD3">
        <w:rPr>
          <w:rFonts w:cstheme="minorHAnsi"/>
          <w:b/>
          <w:color w:val="000000"/>
          <w:sz w:val="16"/>
          <w:szCs w:val="16"/>
          <w:shd w:val="clear" w:color="auto" w:fill="FFFFFF"/>
        </w:rPr>
        <w:t>.</w:t>
      </w:r>
      <w:r w:rsidR="00BB1913" w:rsidRPr="00747AD3">
        <w:rPr>
          <w:rFonts w:cstheme="minorHAnsi"/>
          <w:b/>
          <w:color w:val="000000"/>
          <w:sz w:val="16"/>
          <w:szCs w:val="16"/>
          <w:shd w:val="clear" w:color="auto" w:fill="FFFFFF"/>
        </w:rPr>
        <w:t>[WT=TAT-BT]</w:t>
      </w:r>
    </w:p>
    <w:p w14:paraId="21B2F3FA" w14:textId="77777777" w:rsidR="006606FB" w:rsidRPr="00747AD3" w:rsidRDefault="006606FB" w:rsidP="006606FB">
      <w:pPr>
        <w:pStyle w:val="ListParagraph"/>
        <w:numPr>
          <w:ilvl w:val="0"/>
          <w:numId w:val="1"/>
        </w:numPr>
        <w:pBdr>
          <w:bottom w:val="single" w:sz="6" w:space="1" w:color="auto"/>
        </w:pBdr>
        <w:rPr>
          <w:rFonts w:cstheme="minorHAnsi"/>
          <w:color w:val="000000"/>
          <w:sz w:val="16"/>
          <w:szCs w:val="16"/>
          <w:shd w:val="clear" w:color="auto" w:fill="FFFFFF"/>
        </w:rPr>
      </w:pPr>
      <w:r w:rsidRPr="00747AD3">
        <w:rPr>
          <w:rFonts w:cstheme="minorHAnsi"/>
          <w:color w:val="000000"/>
          <w:sz w:val="16"/>
          <w:szCs w:val="16"/>
          <w:shd w:val="clear" w:color="auto" w:fill="FFFFFF"/>
        </w:rPr>
        <w:t>Response Time: The time from the submission of</w:t>
      </w:r>
      <w:r w:rsidR="00BB1913" w:rsidRPr="00747AD3">
        <w:rPr>
          <w:rFonts w:cstheme="minorHAnsi"/>
          <w:color w:val="000000"/>
          <w:sz w:val="16"/>
          <w:szCs w:val="16"/>
          <w:shd w:val="clear" w:color="auto" w:fill="FFFFFF"/>
        </w:rPr>
        <w:t xml:space="preserve"> the request until first response produced.</w:t>
      </w:r>
    </w:p>
    <w:p w14:paraId="69468081" w14:textId="77777777" w:rsidR="00BB1913" w:rsidRPr="00747AD3" w:rsidRDefault="00BB1913" w:rsidP="00BB1913">
      <w:pPr>
        <w:pStyle w:val="ListParagraph"/>
        <w:numPr>
          <w:ilvl w:val="0"/>
          <w:numId w:val="1"/>
        </w:numPr>
        <w:rPr>
          <w:rFonts w:cstheme="minorHAnsi"/>
          <w:color w:val="000000"/>
          <w:sz w:val="16"/>
          <w:szCs w:val="16"/>
          <w:shd w:val="clear" w:color="auto" w:fill="FFFFFF"/>
        </w:rPr>
      </w:pPr>
      <w:r w:rsidRPr="00747AD3">
        <w:rPr>
          <w:rFonts w:cstheme="minorHAnsi"/>
          <w:color w:val="000000"/>
          <w:sz w:val="16"/>
          <w:szCs w:val="16"/>
          <w:shd w:val="clear" w:color="auto" w:fill="FFFFFF"/>
        </w:rPr>
        <w:t>AT : time at which the process arrives in the ready queue.</w:t>
      </w:r>
    </w:p>
    <w:p w14:paraId="50BCC807" w14:textId="77777777" w:rsidR="00BB1913" w:rsidRPr="00747AD3" w:rsidRDefault="00BB1913" w:rsidP="00BB1913">
      <w:pPr>
        <w:pStyle w:val="ListParagraph"/>
        <w:numPr>
          <w:ilvl w:val="0"/>
          <w:numId w:val="1"/>
        </w:numPr>
        <w:rPr>
          <w:rFonts w:cstheme="minorHAnsi"/>
          <w:color w:val="000000"/>
          <w:sz w:val="16"/>
          <w:szCs w:val="16"/>
          <w:shd w:val="clear" w:color="auto" w:fill="FFFFFF"/>
        </w:rPr>
      </w:pPr>
      <w:r w:rsidRPr="00747AD3">
        <w:rPr>
          <w:rFonts w:cstheme="minorHAnsi"/>
          <w:color w:val="000000"/>
          <w:sz w:val="16"/>
          <w:szCs w:val="16"/>
          <w:shd w:val="clear" w:color="auto" w:fill="FFFFFF"/>
        </w:rPr>
        <w:t>CT: time at which the process computes its execution.</w:t>
      </w:r>
    </w:p>
    <w:p w14:paraId="75529559" w14:textId="77777777" w:rsidR="00BB1913" w:rsidRPr="00747AD3" w:rsidRDefault="00BB1913" w:rsidP="00BB1913">
      <w:pPr>
        <w:pStyle w:val="ListParagraph"/>
        <w:numPr>
          <w:ilvl w:val="0"/>
          <w:numId w:val="1"/>
        </w:numPr>
        <w:rPr>
          <w:rFonts w:cstheme="minorHAnsi"/>
          <w:color w:val="000000"/>
          <w:sz w:val="16"/>
          <w:szCs w:val="16"/>
          <w:shd w:val="clear" w:color="auto" w:fill="FFFFFF"/>
        </w:rPr>
      </w:pPr>
      <w:r w:rsidRPr="00747AD3">
        <w:rPr>
          <w:rFonts w:cstheme="minorHAnsi"/>
          <w:color w:val="000000"/>
          <w:sz w:val="16"/>
          <w:szCs w:val="16"/>
          <w:shd w:val="clear" w:color="auto" w:fill="FFFFFF"/>
        </w:rPr>
        <w:t>BT: time required by a process for CPU execution.</w:t>
      </w:r>
    </w:p>
    <w:p w14:paraId="7C386B3E" w14:textId="77777777" w:rsidR="00BB1913" w:rsidRPr="00747AD3" w:rsidRDefault="00BB1913" w:rsidP="00BB1913">
      <w:pPr>
        <w:rPr>
          <w:rFonts w:cstheme="minorHAnsi"/>
          <w:b/>
          <w:color w:val="000000"/>
          <w:sz w:val="16"/>
          <w:szCs w:val="16"/>
          <w:shd w:val="clear" w:color="auto" w:fill="FFFFFF"/>
        </w:rPr>
      </w:pPr>
      <w:r w:rsidRPr="00747AD3">
        <w:rPr>
          <w:rFonts w:cstheme="minorHAnsi"/>
          <w:b/>
          <w:color w:val="000000"/>
          <w:sz w:val="16"/>
          <w:szCs w:val="16"/>
          <w:shd w:val="clear" w:color="auto" w:fill="FFFFFF"/>
        </w:rPr>
        <w:t>CPU Scheduling Algorithms:</w:t>
      </w:r>
    </w:p>
    <w:p w14:paraId="1B7729BA" w14:textId="77777777" w:rsidR="00BB1913" w:rsidRPr="00747AD3" w:rsidRDefault="00BB1913" w:rsidP="00747AD3">
      <w:pPr>
        <w:spacing w:before="144" w:after="120" w:line="240" w:lineRule="auto"/>
        <w:outlineLvl w:val="0"/>
        <w:rPr>
          <w:rFonts w:eastAsia="Times New Roman" w:cstheme="minorHAnsi"/>
          <w:color w:val="333333"/>
          <w:kern w:val="36"/>
          <w:sz w:val="16"/>
          <w:szCs w:val="16"/>
          <w:lang w:eastAsia="en-IN"/>
        </w:rPr>
      </w:pPr>
      <w:r w:rsidRPr="00747AD3">
        <w:rPr>
          <w:rFonts w:eastAsia="Times New Roman" w:cstheme="minorHAnsi"/>
          <w:color w:val="333333"/>
          <w:kern w:val="36"/>
          <w:sz w:val="16"/>
          <w:szCs w:val="16"/>
          <w:u w:val="single"/>
          <w:lang w:eastAsia="en-IN"/>
        </w:rPr>
        <w:t>First Come First Serve Scheduling</w:t>
      </w:r>
      <w:r w:rsidRPr="00747AD3">
        <w:rPr>
          <w:rFonts w:eastAsia="Times New Roman" w:cstheme="minorHAnsi"/>
          <w:color w:val="333333"/>
          <w:kern w:val="36"/>
          <w:sz w:val="16"/>
          <w:szCs w:val="16"/>
          <w:lang w:eastAsia="en-IN"/>
        </w:rPr>
        <w:t xml:space="preserve"> :</w:t>
      </w:r>
      <w:r w:rsidRPr="00747AD3">
        <w:rPr>
          <w:rFonts w:cstheme="minorHAnsi"/>
          <w:color w:val="333333"/>
          <w:sz w:val="16"/>
          <w:szCs w:val="16"/>
          <w:shd w:val="clear" w:color="auto" w:fill="FFFFFF"/>
        </w:rPr>
        <w:t xml:space="preserve">  the process which arrives first, gets executed first</w:t>
      </w:r>
    </w:p>
    <w:p w14:paraId="45889651" w14:textId="77777777" w:rsidR="00BB1913" w:rsidRPr="00747AD3" w:rsidRDefault="00BB1913" w:rsidP="0049207E">
      <w:pPr>
        <w:pStyle w:val="ListParagraph"/>
        <w:spacing w:before="144" w:after="120" w:line="240" w:lineRule="auto"/>
        <w:ind w:left="1440"/>
        <w:outlineLvl w:val="0"/>
        <w:rPr>
          <w:rFonts w:cstheme="minorHAnsi"/>
          <w:color w:val="333333"/>
          <w:sz w:val="16"/>
          <w:szCs w:val="16"/>
          <w:shd w:val="clear" w:color="auto" w:fill="FFFFFF"/>
        </w:rPr>
      </w:pPr>
      <w:r w:rsidRPr="00747AD3">
        <w:rPr>
          <w:rFonts w:eastAsia="Times New Roman" w:cstheme="minorHAnsi"/>
          <w:color w:val="333333"/>
          <w:kern w:val="36"/>
          <w:sz w:val="16"/>
          <w:szCs w:val="16"/>
          <w:lang w:eastAsia="en-IN"/>
        </w:rPr>
        <w:t xml:space="preserve">Disadvantage: </w:t>
      </w:r>
      <w:r w:rsidRPr="00747AD3">
        <w:rPr>
          <w:rFonts w:cstheme="minorHAnsi"/>
          <w:b/>
          <w:color w:val="333333"/>
          <w:sz w:val="16"/>
          <w:szCs w:val="16"/>
          <w:shd w:val="clear" w:color="auto" w:fill="FFFFFF"/>
        </w:rPr>
        <w:t>Convoy Effect</w:t>
      </w:r>
      <w:r w:rsidRPr="00747AD3">
        <w:rPr>
          <w:rFonts w:cstheme="minorHAnsi"/>
          <w:color w:val="333333"/>
          <w:sz w:val="16"/>
          <w:szCs w:val="16"/>
          <w:shd w:val="clear" w:color="auto" w:fill="FFFFFF"/>
        </w:rPr>
        <w:t xml:space="preserve"> is a situation where many processes, who need </w:t>
      </w:r>
      <w:r w:rsidR="0049207E" w:rsidRPr="00747AD3">
        <w:rPr>
          <w:rFonts w:cstheme="minorHAnsi"/>
          <w:color w:val="333333"/>
          <w:sz w:val="16"/>
          <w:szCs w:val="16"/>
          <w:shd w:val="clear" w:color="auto" w:fill="FFFFFF"/>
        </w:rPr>
        <w:t xml:space="preserve">to use a resource for short time </w:t>
      </w:r>
      <w:r w:rsidRPr="00747AD3">
        <w:rPr>
          <w:rFonts w:cstheme="minorHAnsi"/>
          <w:color w:val="333333"/>
          <w:sz w:val="16"/>
          <w:szCs w:val="16"/>
          <w:shd w:val="clear" w:color="auto" w:fill="FFFFFF"/>
        </w:rPr>
        <w:t xml:space="preserve"> are blocked by one process holding that resource for a long time.</w:t>
      </w:r>
    </w:p>
    <w:p w14:paraId="23FB81C9" w14:textId="77777777" w:rsidR="0049207E" w:rsidRPr="00747AD3" w:rsidRDefault="0049207E" w:rsidP="0049207E">
      <w:pPr>
        <w:pStyle w:val="ListParagraph"/>
        <w:spacing w:before="144" w:after="120" w:line="240" w:lineRule="auto"/>
        <w:ind w:left="1440"/>
        <w:outlineLvl w:val="0"/>
        <w:rPr>
          <w:rFonts w:cstheme="minorHAnsi"/>
          <w:color w:val="333333"/>
          <w:sz w:val="16"/>
          <w:szCs w:val="16"/>
          <w:shd w:val="clear" w:color="auto" w:fill="FFFFFF"/>
        </w:rPr>
      </w:pPr>
      <w:r w:rsidRPr="00747AD3">
        <w:rPr>
          <w:rFonts w:cstheme="minorHAnsi"/>
          <w:color w:val="333333"/>
          <w:sz w:val="16"/>
          <w:szCs w:val="16"/>
          <w:shd w:val="clear" w:color="auto" w:fill="FFFFFF"/>
        </w:rPr>
        <w:t>poort utilization of resources and hence poor performance.</w:t>
      </w:r>
    </w:p>
    <w:p w14:paraId="02AEC621" w14:textId="77777777" w:rsidR="00747AD3" w:rsidRPr="00FE64BA" w:rsidRDefault="00747AD3" w:rsidP="00FE64BA">
      <w:pPr>
        <w:pStyle w:val="NoSpacing"/>
        <w:rPr>
          <w:rFonts w:eastAsia="Times New Roman"/>
          <w:sz w:val="16"/>
          <w:szCs w:val="16"/>
          <w:lang w:eastAsia="en-IN"/>
        </w:rPr>
      </w:pPr>
      <w:r w:rsidRPr="00FE64BA">
        <w:rPr>
          <w:sz w:val="16"/>
          <w:szCs w:val="16"/>
          <w:u w:val="single"/>
          <w:shd w:val="clear" w:color="auto" w:fill="FFFFFF"/>
        </w:rPr>
        <w:t>Shortest Job First scheduling:</w:t>
      </w:r>
      <w:r w:rsidRPr="00FE64BA">
        <w:rPr>
          <w:sz w:val="16"/>
          <w:szCs w:val="16"/>
          <w:shd w:val="clear" w:color="auto" w:fill="FFFFFF"/>
        </w:rPr>
        <w:t xml:space="preserve">  works on the process with the shortest </w:t>
      </w:r>
      <w:r w:rsidRPr="00FE64BA">
        <w:rPr>
          <w:b/>
          <w:bCs/>
          <w:sz w:val="16"/>
          <w:szCs w:val="16"/>
          <w:shd w:val="clear" w:color="auto" w:fill="FFFFFF"/>
        </w:rPr>
        <w:t>burst time</w:t>
      </w:r>
      <w:r w:rsidRPr="00FE64BA">
        <w:rPr>
          <w:sz w:val="16"/>
          <w:szCs w:val="16"/>
          <w:shd w:val="clear" w:color="auto" w:fill="FFFFFF"/>
        </w:rPr>
        <w:t xml:space="preserve">  --  </w:t>
      </w:r>
      <w:r w:rsidRPr="00FE64BA">
        <w:rPr>
          <w:rFonts w:eastAsia="Times New Roman"/>
          <w:sz w:val="16"/>
          <w:szCs w:val="16"/>
          <w:lang w:eastAsia="en-IN"/>
        </w:rPr>
        <w:t>Non Pre-emptive &amp;Pre-emptive</w:t>
      </w:r>
    </w:p>
    <w:p w14:paraId="05F385C2" w14:textId="77777777" w:rsidR="0049207E" w:rsidRPr="00747AD3" w:rsidRDefault="00747AD3" w:rsidP="00FE64BA">
      <w:pPr>
        <w:pStyle w:val="NoSpacing"/>
        <w:rPr>
          <w:rFonts w:eastAsia="Times New Roman"/>
          <w:lang w:eastAsia="en-IN"/>
        </w:rPr>
      </w:pPr>
      <w:r w:rsidRPr="00FE64BA">
        <w:rPr>
          <w:rFonts w:eastAsia="Times New Roman"/>
          <w:sz w:val="16"/>
          <w:szCs w:val="16"/>
          <w:lang w:eastAsia="en-IN"/>
        </w:rPr>
        <w:t xml:space="preserve">Advantage: It gives minimum avg waiting time. * </w:t>
      </w:r>
      <w:r w:rsidR="0049207E" w:rsidRPr="00FE64BA">
        <w:rPr>
          <w:rFonts w:eastAsia="Times New Roman"/>
          <w:sz w:val="16"/>
          <w:szCs w:val="16"/>
          <w:lang w:eastAsia="en-IN"/>
        </w:rPr>
        <w:t xml:space="preserve">Disadvantage: </w:t>
      </w:r>
      <w:r w:rsidR="0049207E" w:rsidRPr="00FE64BA">
        <w:rPr>
          <w:b/>
          <w:bCs/>
          <w:sz w:val="16"/>
          <w:szCs w:val="16"/>
          <w:shd w:val="clear" w:color="auto" w:fill="FFFFFF"/>
        </w:rPr>
        <w:t>Starvation</w:t>
      </w:r>
      <w:r w:rsidR="0049207E" w:rsidRPr="00FE64BA">
        <w:rPr>
          <w:sz w:val="16"/>
          <w:szCs w:val="16"/>
          <w:shd w:val="clear" w:color="auto" w:fill="FFFFFF"/>
        </w:rPr>
        <w:t>, where a shorter process has to wait for a long time until the current longer process gets executed</w:t>
      </w:r>
      <w:r w:rsidR="0049207E" w:rsidRPr="00747AD3">
        <w:rPr>
          <w:shd w:val="clear" w:color="auto" w:fill="FFFFFF"/>
        </w:rPr>
        <w:t>.</w:t>
      </w:r>
    </w:p>
    <w:p w14:paraId="6A5F0592" w14:textId="77777777" w:rsidR="00747AD3" w:rsidRPr="00FE64BA" w:rsidRDefault="00747AD3" w:rsidP="00FE64BA">
      <w:pPr>
        <w:pStyle w:val="NoSpacing"/>
        <w:rPr>
          <w:i/>
          <w:sz w:val="16"/>
          <w:szCs w:val="16"/>
          <w:lang w:eastAsia="en-IN"/>
        </w:rPr>
      </w:pPr>
      <w:r w:rsidRPr="00FE64BA">
        <w:rPr>
          <w:sz w:val="16"/>
          <w:szCs w:val="16"/>
          <w:u w:val="single"/>
          <w:lang w:eastAsia="en-IN"/>
        </w:rPr>
        <w:t>Priority Scheduling:</w:t>
      </w:r>
      <w:r w:rsidRPr="00FE64BA">
        <w:rPr>
          <w:sz w:val="16"/>
          <w:szCs w:val="16"/>
          <w:lang w:eastAsia="en-IN"/>
        </w:rPr>
        <w:t xml:space="preserve"> each process is associated with priority, the CPU is allocated to process with highest priority. – both</w:t>
      </w:r>
    </w:p>
    <w:p w14:paraId="5A65954F" w14:textId="77777777" w:rsidR="00747AD3" w:rsidRPr="00FE64BA" w:rsidRDefault="00747AD3" w:rsidP="00FE64BA">
      <w:pPr>
        <w:pStyle w:val="NoSpacing"/>
        <w:ind w:firstLine="720"/>
        <w:rPr>
          <w:rFonts w:cstheme="minorHAnsi"/>
          <w:color w:val="333333"/>
          <w:sz w:val="16"/>
          <w:szCs w:val="16"/>
          <w:shd w:val="clear" w:color="auto" w:fill="FFFFFF"/>
        </w:rPr>
      </w:pPr>
      <w:r w:rsidRPr="00FE64BA">
        <w:rPr>
          <w:rFonts w:eastAsia="Times New Roman" w:cstheme="minorHAnsi"/>
          <w:color w:val="333333"/>
          <w:sz w:val="16"/>
          <w:szCs w:val="16"/>
          <w:lang w:eastAsia="en-IN"/>
        </w:rPr>
        <w:t xml:space="preserve">Disadvantage: </w:t>
      </w:r>
      <w:r w:rsidRPr="00FE64BA">
        <w:rPr>
          <w:rFonts w:cstheme="minorHAnsi"/>
          <w:b/>
          <w:bCs/>
          <w:color w:val="333333"/>
          <w:sz w:val="16"/>
          <w:szCs w:val="16"/>
          <w:shd w:val="clear" w:color="auto" w:fill="FFFFFF"/>
        </w:rPr>
        <w:t>indefinite blocking</w:t>
      </w:r>
      <w:r w:rsidRPr="00FE64BA">
        <w:rPr>
          <w:rFonts w:cstheme="minorHAnsi"/>
          <w:color w:val="333333"/>
          <w:sz w:val="16"/>
          <w:szCs w:val="16"/>
          <w:shd w:val="clear" w:color="auto" w:fill="FFFFFF"/>
        </w:rPr>
        <w:t> or </w:t>
      </w:r>
      <w:r w:rsidRPr="00FE64BA">
        <w:rPr>
          <w:rFonts w:cstheme="minorHAnsi"/>
          <w:b/>
          <w:bCs/>
          <w:color w:val="333333"/>
          <w:sz w:val="16"/>
          <w:szCs w:val="16"/>
          <w:shd w:val="clear" w:color="auto" w:fill="FFFFFF"/>
        </w:rPr>
        <w:t>starvation</w:t>
      </w:r>
      <w:r w:rsidRPr="00FE64BA">
        <w:rPr>
          <w:rFonts w:cstheme="minorHAnsi"/>
          <w:color w:val="333333"/>
          <w:sz w:val="16"/>
          <w:szCs w:val="16"/>
          <w:shd w:val="clear" w:color="auto" w:fill="FFFFFF"/>
        </w:rPr>
        <w:t xml:space="preserve">.--- </w:t>
      </w:r>
      <w:r w:rsidRPr="00FE64BA">
        <w:rPr>
          <w:rFonts w:ascii="Arial" w:hAnsi="Arial" w:cs="Arial"/>
          <w:b/>
          <w:bCs/>
          <w:color w:val="333333"/>
          <w:sz w:val="16"/>
          <w:szCs w:val="16"/>
          <w:shd w:val="clear" w:color="auto" w:fill="FFFFFF"/>
        </w:rPr>
        <w:t>aging</w:t>
      </w:r>
    </w:p>
    <w:p w14:paraId="061DDC1B" w14:textId="77777777" w:rsidR="00747AD3" w:rsidRPr="00FE64BA" w:rsidRDefault="00747AD3" w:rsidP="00FE64BA">
      <w:pPr>
        <w:pStyle w:val="NoSpacing"/>
        <w:rPr>
          <w:sz w:val="16"/>
          <w:szCs w:val="16"/>
          <w:lang w:eastAsia="en-IN"/>
        </w:rPr>
      </w:pPr>
      <w:r w:rsidRPr="00FE64BA">
        <w:rPr>
          <w:sz w:val="16"/>
          <w:szCs w:val="16"/>
          <w:u w:val="single"/>
          <w:lang w:eastAsia="en-IN"/>
        </w:rPr>
        <w:t>Round Robin Scheduling</w:t>
      </w:r>
      <w:r w:rsidRPr="00FE64BA">
        <w:rPr>
          <w:sz w:val="16"/>
          <w:szCs w:val="16"/>
          <w:lang w:eastAsia="en-IN"/>
        </w:rPr>
        <w:t>: A fixed time is allotted to each process, called </w:t>
      </w:r>
      <w:r w:rsidRPr="00FE64BA">
        <w:rPr>
          <w:b/>
          <w:bCs/>
          <w:sz w:val="16"/>
          <w:szCs w:val="16"/>
          <w:lang w:eastAsia="en-IN"/>
        </w:rPr>
        <w:t>quantum</w:t>
      </w:r>
      <w:r w:rsidRPr="00FE64BA">
        <w:rPr>
          <w:sz w:val="16"/>
          <w:szCs w:val="16"/>
          <w:lang w:eastAsia="en-IN"/>
        </w:rPr>
        <w:t>, for execution.</w:t>
      </w:r>
    </w:p>
    <w:p w14:paraId="4291BA92" w14:textId="77777777" w:rsidR="00747AD3" w:rsidRDefault="00747AD3" w:rsidP="00FE64BA">
      <w:pPr>
        <w:pStyle w:val="NoSpacing"/>
        <w:rPr>
          <w:sz w:val="16"/>
          <w:szCs w:val="16"/>
          <w:lang w:eastAsia="en-IN"/>
        </w:rPr>
      </w:pPr>
      <w:r w:rsidRPr="00FE64BA">
        <w:rPr>
          <w:sz w:val="16"/>
          <w:szCs w:val="16"/>
          <w:lang w:eastAsia="en-IN"/>
        </w:rPr>
        <w:t>Once a process is executed for given time period that process is preemptied and other process executes for given time period.</w:t>
      </w:r>
    </w:p>
    <w:p w14:paraId="6BAF46CE" w14:textId="77777777" w:rsidR="00FE64BA" w:rsidRDefault="00FE64BA" w:rsidP="00FE64BA">
      <w:pPr>
        <w:pStyle w:val="NoSpacing"/>
        <w:rPr>
          <w:rFonts w:cstheme="minorHAnsi"/>
          <w:color w:val="333333"/>
          <w:sz w:val="16"/>
          <w:szCs w:val="16"/>
          <w:shd w:val="clear" w:color="auto" w:fill="FFFFFF"/>
        </w:rPr>
      </w:pPr>
      <w:r w:rsidRPr="00FE64BA">
        <w:rPr>
          <w:rFonts w:cstheme="minorHAnsi"/>
          <w:color w:val="333333"/>
          <w:sz w:val="16"/>
          <w:szCs w:val="16"/>
          <w:u w:val="single"/>
          <w:shd w:val="clear" w:color="auto" w:fill="FFFFFF"/>
        </w:rPr>
        <w:t>multi-level queue scheduling algorithm</w:t>
      </w:r>
      <w:r w:rsidRPr="00FE64BA">
        <w:rPr>
          <w:rFonts w:cstheme="minorHAnsi"/>
          <w:color w:val="333333"/>
          <w:sz w:val="16"/>
          <w:szCs w:val="16"/>
          <w:shd w:val="clear" w:color="auto" w:fill="FFFFFF"/>
        </w:rPr>
        <w:t xml:space="preserve"> partitions the ready queue into several separate queues. The processes are permanently assigned to one queue, generally based on some property of the process, such as memory size, process priority, or process type</w:t>
      </w:r>
    </w:p>
    <w:p w14:paraId="3E3C4FE3" w14:textId="77777777" w:rsidR="00FE64BA" w:rsidRDefault="00FE64BA" w:rsidP="00FE64BA">
      <w:pPr>
        <w:pStyle w:val="NoSpacing"/>
        <w:rPr>
          <w:rFonts w:cstheme="minorHAnsi"/>
          <w:color w:val="333333"/>
          <w:sz w:val="16"/>
          <w:szCs w:val="16"/>
          <w:shd w:val="clear" w:color="auto" w:fill="FFFFFF"/>
        </w:rPr>
      </w:pPr>
      <w:r w:rsidRPr="00FE64BA">
        <w:rPr>
          <w:rFonts w:cstheme="minorHAnsi"/>
          <w:color w:val="333333"/>
          <w:sz w:val="16"/>
          <w:szCs w:val="16"/>
          <w:shd w:val="clear" w:color="auto" w:fill="FFFFFF"/>
        </w:rPr>
        <w:t xml:space="preserve">Processes do not move between queues. This setup has the </w:t>
      </w:r>
      <w:r w:rsidRPr="009D3E6F">
        <w:rPr>
          <w:rFonts w:cstheme="minorHAnsi"/>
          <w:i/>
          <w:color w:val="333333"/>
          <w:sz w:val="16"/>
          <w:szCs w:val="16"/>
          <w:shd w:val="clear" w:color="auto" w:fill="FFFFFF"/>
        </w:rPr>
        <w:t>advantage</w:t>
      </w:r>
      <w:r w:rsidRPr="00FE64BA">
        <w:rPr>
          <w:rFonts w:cstheme="minorHAnsi"/>
          <w:color w:val="333333"/>
          <w:sz w:val="16"/>
          <w:szCs w:val="16"/>
          <w:shd w:val="clear" w:color="auto" w:fill="FFFFFF"/>
        </w:rPr>
        <w:t xml:space="preserve"> of low scheduling overhead, but the disadvantage of being inflexible.</w:t>
      </w:r>
    </w:p>
    <w:p w14:paraId="2AD18578" w14:textId="77777777" w:rsidR="00FE64BA" w:rsidRDefault="00FE64BA" w:rsidP="00FE64BA">
      <w:pPr>
        <w:pStyle w:val="NoSpacing"/>
        <w:rPr>
          <w:rFonts w:cstheme="minorHAnsi"/>
          <w:color w:val="333333"/>
          <w:sz w:val="16"/>
          <w:szCs w:val="16"/>
          <w:shd w:val="clear" w:color="auto" w:fill="FFFFFF"/>
        </w:rPr>
      </w:pPr>
      <w:r w:rsidRPr="00FE64BA">
        <w:rPr>
          <w:rFonts w:cstheme="minorHAnsi"/>
          <w:color w:val="333333"/>
          <w:sz w:val="16"/>
          <w:szCs w:val="16"/>
          <w:u w:val="single"/>
          <w:shd w:val="clear" w:color="auto" w:fill="FFFFFF"/>
        </w:rPr>
        <w:t>Multilevel feedback queue scheduling</w:t>
      </w:r>
      <w:r>
        <w:rPr>
          <w:rFonts w:cstheme="minorHAnsi"/>
          <w:color w:val="333333"/>
          <w:sz w:val="16"/>
          <w:szCs w:val="16"/>
          <w:shd w:val="clear" w:color="auto" w:fill="FFFFFF"/>
        </w:rPr>
        <w:t xml:space="preserve">: </w:t>
      </w:r>
      <w:r w:rsidRPr="00FE64BA">
        <w:rPr>
          <w:rFonts w:cstheme="minorHAnsi"/>
          <w:color w:val="333333"/>
          <w:sz w:val="16"/>
          <w:szCs w:val="16"/>
          <w:shd w:val="clear" w:color="auto" w:fill="FFFFFF"/>
        </w:rPr>
        <w:t>allows a process to move between queues.  If a process uses too much CPU time, it will be moved to a lower-priority queue. Similarly, a process that waits too long in a lower-priority queue may be moved to a higher-priority queue. This form of aging prevents starvation.</w:t>
      </w:r>
    </w:p>
    <w:p w14:paraId="42FA0371" w14:textId="77777777" w:rsidR="00FE64BA" w:rsidRPr="0006047E" w:rsidRDefault="00FE64BA" w:rsidP="00FE64BA">
      <w:pPr>
        <w:pStyle w:val="NoSpacing"/>
        <w:rPr>
          <w:rFonts w:cstheme="minorHAnsi"/>
          <w:color w:val="333333"/>
          <w:sz w:val="16"/>
          <w:szCs w:val="16"/>
          <w:shd w:val="clear" w:color="auto" w:fill="FFFFFF"/>
        </w:rPr>
      </w:pPr>
      <w:r>
        <w:rPr>
          <w:rFonts w:cstheme="minorHAnsi"/>
          <w:b/>
          <w:color w:val="333333"/>
          <w:sz w:val="16"/>
          <w:szCs w:val="16"/>
          <w:shd w:val="clear" w:color="auto" w:fill="FFFFFF"/>
        </w:rPr>
        <w:t>Inter process communication:</w:t>
      </w:r>
      <w:r w:rsidR="0006047E">
        <w:rPr>
          <w:rFonts w:cstheme="minorHAnsi"/>
          <w:b/>
          <w:color w:val="333333"/>
          <w:sz w:val="16"/>
          <w:szCs w:val="16"/>
          <w:shd w:val="clear" w:color="auto" w:fill="FFFFFF"/>
        </w:rPr>
        <w:t xml:space="preserve"> </w:t>
      </w:r>
      <w:r w:rsidR="0006047E">
        <w:rPr>
          <w:rFonts w:cstheme="minorHAnsi"/>
          <w:color w:val="333333"/>
          <w:sz w:val="16"/>
          <w:szCs w:val="16"/>
          <w:shd w:val="clear" w:color="auto" w:fill="FFFFFF"/>
        </w:rPr>
        <w:t>is a mechanism that allow the cooperative process to exchange data. Shared memory &amp; message passing</w:t>
      </w:r>
    </w:p>
    <w:p w14:paraId="0C62DE65" w14:textId="77777777" w:rsidR="00FE64BA" w:rsidRDefault="00FE64BA" w:rsidP="00FE64BA">
      <w:pPr>
        <w:pStyle w:val="NoSpacing"/>
        <w:rPr>
          <w:rFonts w:cstheme="minorHAnsi"/>
          <w:color w:val="333333"/>
          <w:sz w:val="16"/>
          <w:szCs w:val="16"/>
          <w:shd w:val="clear" w:color="auto" w:fill="FFFFFF"/>
        </w:rPr>
      </w:pPr>
      <w:r w:rsidRPr="00FE64BA">
        <w:rPr>
          <w:rFonts w:cstheme="minorHAnsi"/>
          <w:color w:val="333333"/>
          <w:sz w:val="16"/>
          <w:szCs w:val="16"/>
          <w:u w:val="single"/>
          <w:shd w:val="clear" w:color="auto" w:fill="FFFFFF"/>
        </w:rPr>
        <w:t>Independent process</w:t>
      </w:r>
      <w:r>
        <w:rPr>
          <w:rFonts w:cstheme="minorHAnsi"/>
          <w:color w:val="333333"/>
          <w:sz w:val="16"/>
          <w:szCs w:val="16"/>
          <w:shd w:val="clear" w:color="auto" w:fill="FFFFFF"/>
        </w:rPr>
        <w:t xml:space="preserve">: a process which cannot affect by other process executing in system , </w:t>
      </w:r>
      <w:r w:rsidRPr="00FE64BA">
        <w:rPr>
          <w:rFonts w:cstheme="minorHAnsi"/>
          <w:color w:val="333333"/>
          <w:sz w:val="16"/>
          <w:szCs w:val="16"/>
          <w:u w:val="single"/>
          <w:shd w:val="clear" w:color="auto" w:fill="FFFFFF"/>
        </w:rPr>
        <w:t>Cooperative process:</w:t>
      </w:r>
      <w:r>
        <w:rPr>
          <w:rFonts w:cstheme="minorHAnsi"/>
          <w:color w:val="333333"/>
          <w:sz w:val="16"/>
          <w:szCs w:val="16"/>
          <w:shd w:val="clear" w:color="auto" w:fill="FFFFFF"/>
        </w:rPr>
        <w:t xml:space="preserve"> which effects</w:t>
      </w:r>
    </w:p>
    <w:p w14:paraId="47FA8216" w14:textId="77777777" w:rsidR="0006047E" w:rsidRDefault="0006047E" w:rsidP="00FE64BA">
      <w:pPr>
        <w:pStyle w:val="NoSpacing"/>
        <w:rPr>
          <w:rFonts w:cstheme="minorHAnsi"/>
          <w:color w:val="222222"/>
          <w:sz w:val="16"/>
          <w:szCs w:val="16"/>
          <w:shd w:val="clear" w:color="auto" w:fill="FFFFFF"/>
        </w:rPr>
      </w:pPr>
      <w:r>
        <w:rPr>
          <w:rFonts w:cstheme="minorHAnsi"/>
          <w:b/>
          <w:color w:val="333333"/>
          <w:sz w:val="16"/>
          <w:szCs w:val="16"/>
          <w:shd w:val="clear" w:color="auto" w:fill="FFFFFF"/>
        </w:rPr>
        <w:t xml:space="preserve">Synchronization: </w:t>
      </w:r>
      <w:r w:rsidRPr="0006047E">
        <w:rPr>
          <w:rFonts w:cstheme="minorHAnsi"/>
          <w:color w:val="222222"/>
          <w:sz w:val="16"/>
          <w:szCs w:val="16"/>
          <w:shd w:val="clear" w:color="auto" w:fill="FFFFFF"/>
        </w:rPr>
        <w:t>Process </w:t>
      </w:r>
      <w:r w:rsidRPr="0006047E">
        <w:rPr>
          <w:rFonts w:cstheme="minorHAnsi"/>
          <w:b/>
          <w:bCs/>
          <w:color w:val="222222"/>
          <w:sz w:val="16"/>
          <w:szCs w:val="16"/>
          <w:shd w:val="clear" w:color="auto" w:fill="FFFFFF"/>
        </w:rPr>
        <w:t>Synchronization</w:t>
      </w:r>
      <w:r w:rsidRPr="0006047E">
        <w:rPr>
          <w:rFonts w:cstheme="minorHAnsi"/>
          <w:color w:val="222222"/>
          <w:sz w:val="16"/>
          <w:szCs w:val="16"/>
          <w:shd w:val="clear" w:color="auto" w:fill="FFFFFF"/>
        </w:rPr>
        <w:t> means sharing system resources by processes in a such a way that, Concurrent access to shared data is handled thereby minimizing the chance of inconsistent data.</w:t>
      </w:r>
      <w:r w:rsidR="0045265F">
        <w:rPr>
          <w:rFonts w:cstheme="minorHAnsi"/>
          <w:color w:val="222222"/>
          <w:sz w:val="16"/>
          <w:szCs w:val="16"/>
          <w:shd w:val="clear" w:color="auto" w:fill="FFFFFF"/>
        </w:rPr>
        <w:t xml:space="preserve"> [it ensures only 1 process acquire resource at a time]</w:t>
      </w:r>
    </w:p>
    <w:p w14:paraId="705D6513" w14:textId="77777777" w:rsidR="0006047E" w:rsidRDefault="0006047E" w:rsidP="00FE64BA">
      <w:pPr>
        <w:pStyle w:val="NoSpacing"/>
        <w:rPr>
          <w:rFonts w:cstheme="minorHAnsi"/>
          <w:color w:val="303030"/>
          <w:sz w:val="16"/>
          <w:szCs w:val="16"/>
          <w:shd w:val="clear" w:color="auto" w:fill="FFFFFF"/>
        </w:rPr>
      </w:pPr>
      <w:r w:rsidRPr="0006047E">
        <w:rPr>
          <w:rFonts w:cstheme="minorHAnsi"/>
          <w:color w:val="303030"/>
          <w:sz w:val="16"/>
          <w:szCs w:val="16"/>
          <w:shd w:val="clear" w:color="auto" w:fill="FFFFFF"/>
        </w:rPr>
        <w:t>It controls the execution of processes running concurrently to ensure that consistent results are produced.</w:t>
      </w:r>
    </w:p>
    <w:p w14:paraId="49FB76FF" w14:textId="77777777" w:rsidR="0006047E" w:rsidRDefault="0006047E" w:rsidP="00FE64BA">
      <w:pPr>
        <w:pStyle w:val="NoSpacing"/>
        <w:rPr>
          <w:rFonts w:cstheme="minorHAnsi"/>
          <w:color w:val="303030"/>
          <w:sz w:val="16"/>
          <w:szCs w:val="16"/>
          <w:shd w:val="clear" w:color="auto" w:fill="FFFFFF"/>
        </w:rPr>
      </w:pPr>
      <w:r w:rsidRPr="0006047E">
        <w:rPr>
          <w:rFonts w:cstheme="minorHAnsi"/>
          <w:b/>
          <w:color w:val="303030"/>
          <w:sz w:val="16"/>
          <w:szCs w:val="16"/>
          <w:shd w:val="clear" w:color="auto" w:fill="FFFFFF"/>
        </w:rPr>
        <w:t>Critical section</w:t>
      </w:r>
      <w:r w:rsidRPr="0006047E">
        <w:rPr>
          <w:rFonts w:cstheme="minorHAnsi"/>
          <w:color w:val="303030"/>
          <w:sz w:val="16"/>
          <w:szCs w:val="16"/>
          <w:shd w:val="clear" w:color="auto" w:fill="FFFFFF"/>
        </w:rPr>
        <w:t xml:space="preserve"> is a section of the program where a process access the shared resources during its execution.</w:t>
      </w:r>
    </w:p>
    <w:p w14:paraId="4F110075" w14:textId="77777777" w:rsidR="002626C6" w:rsidRPr="002626C6" w:rsidRDefault="0006047E" w:rsidP="002626C6">
      <w:pPr>
        <w:pStyle w:val="NoSpacing"/>
        <w:rPr>
          <w:sz w:val="16"/>
          <w:szCs w:val="16"/>
          <w:lang w:eastAsia="en-IN"/>
        </w:rPr>
      </w:pPr>
      <w:r w:rsidRPr="002626C6">
        <w:rPr>
          <w:b/>
          <w:sz w:val="16"/>
          <w:szCs w:val="16"/>
          <w:lang w:eastAsia="en-IN"/>
        </w:rPr>
        <w:t>Race condition</w:t>
      </w:r>
      <w:r w:rsidRPr="002626C6">
        <w:rPr>
          <w:sz w:val="16"/>
          <w:szCs w:val="16"/>
          <w:lang w:eastAsia="en-IN"/>
        </w:rPr>
        <w:t xml:space="preserve"> is a situation where-The final output produced depends on the execution order of instructions of different processes.</w:t>
      </w:r>
    </w:p>
    <w:p w14:paraId="5A4B70F4" w14:textId="77777777" w:rsidR="0006047E" w:rsidRPr="002626C6" w:rsidRDefault="0006047E" w:rsidP="002626C6">
      <w:pPr>
        <w:pStyle w:val="NoSpacing"/>
        <w:rPr>
          <w:rFonts w:cstheme="minorHAnsi"/>
          <w:sz w:val="16"/>
          <w:szCs w:val="16"/>
        </w:rPr>
      </w:pPr>
      <w:r w:rsidRPr="002626C6">
        <w:rPr>
          <w:rStyle w:val="Strong"/>
          <w:rFonts w:cstheme="minorHAnsi"/>
          <w:bCs w:val="0"/>
          <w:color w:val="303030"/>
          <w:sz w:val="16"/>
          <w:szCs w:val="16"/>
        </w:rPr>
        <w:t>Critical Section Problem</w:t>
      </w:r>
      <w:r w:rsidR="002626C6" w:rsidRPr="002626C6">
        <w:rPr>
          <w:rStyle w:val="Strong"/>
          <w:rFonts w:cstheme="minorHAnsi"/>
          <w:b w:val="0"/>
          <w:bCs w:val="0"/>
          <w:color w:val="303030"/>
          <w:sz w:val="16"/>
          <w:szCs w:val="16"/>
        </w:rPr>
        <w:t>:</w:t>
      </w:r>
      <w:r w:rsidRPr="002626C6">
        <w:rPr>
          <w:rFonts w:cstheme="minorHAnsi"/>
          <w:sz w:val="16"/>
          <w:szCs w:val="16"/>
        </w:rPr>
        <w:t>If multiple processes access the critical section concurrently, then results produced might be inconsistent.</w:t>
      </w:r>
    </w:p>
    <w:p w14:paraId="1B39226D" w14:textId="77777777" w:rsidR="00FE64BA" w:rsidRPr="002626C6" w:rsidRDefault="002626C6" w:rsidP="002626C6">
      <w:pPr>
        <w:pStyle w:val="NoSpacing"/>
        <w:rPr>
          <w:rFonts w:cstheme="minorHAnsi"/>
          <w:color w:val="303030"/>
          <w:sz w:val="16"/>
          <w:szCs w:val="16"/>
          <w:shd w:val="clear" w:color="auto" w:fill="FFFFFF"/>
        </w:rPr>
      </w:pPr>
      <w:r w:rsidRPr="002626C6">
        <w:rPr>
          <w:rFonts w:cstheme="minorHAnsi"/>
          <w:b/>
          <w:color w:val="303030"/>
          <w:sz w:val="16"/>
          <w:szCs w:val="16"/>
          <w:shd w:val="clear" w:color="auto" w:fill="FFFFFF"/>
        </w:rPr>
        <w:t>Synchronization mechanisms</w:t>
      </w:r>
      <w:r w:rsidRPr="002626C6">
        <w:rPr>
          <w:rFonts w:cstheme="minorHAnsi"/>
          <w:color w:val="303030"/>
          <w:sz w:val="16"/>
          <w:szCs w:val="16"/>
          <w:shd w:val="clear" w:color="auto" w:fill="FFFFFF"/>
        </w:rPr>
        <w:t xml:space="preserve"> allow the processes to access critical section in a synchronized manner to avoid the inconsistent results.</w:t>
      </w:r>
    </w:p>
    <w:p w14:paraId="79EA64A5" w14:textId="77777777" w:rsidR="00747AD3" w:rsidRPr="002626C6" w:rsidRDefault="002626C6" w:rsidP="002626C6">
      <w:pPr>
        <w:pStyle w:val="NoSpacing"/>
        <w:rPr>
          <w:rFonts w:cstheme="minorHAnsi"/>
          <w:sz w:val="16"/>
          <w:szCs w:val="16"/>
        </w:rPr>
      </w:pPr>
      <w:r w:rsidRPr="002626C6">
        <w:rPr>
          <w:rStyle w:val="Strong"/>
          <w:rFonts w:cstheme="minorHAnsi"/>
          <w:bCs w:val="0"/>
          <w:color w:val="303030"/>
          <w:sz w:val="16"/>
          <w:szCs w:val="16"/>
        </w:rPr>
        <w:t>Criteria For Synchronization Mechanisms-</w:t>
      </w:r>
    </w:p>
    <w:p w14:paraId="3023FEDC" w14:textId="77777777" w:rsidR="002626C6" w:rsidRPr="002626C6" w:rsidRDefault="002626C6" w:rsidP="002626C6">
      <w:pPr>
        <w:pStyle w:val="NoSpacing"/>
        <w:rPr>
          <w:rFonts w:eastAsia="Times New Roman" w:cstheme="minorHAnsi"/>
          <w:sz w:val="16"/>
          <w:szCs w:val="16"/>
          <w:lang w:eastAsia="en-IN"/>
        </w:rPr>
      </w:pPr>
      <w:r>
        <w:rPr>
          <w:rFonts w:eastAsia="Times New Roman" w:cstheme="minorHAnsi"/>
          <w:sz w:val="16"/>
          <w:szCs w:val="16"/>
          <w:lang w:eastAsia="en-IN"/>
        </w:rPr>
        <w:t>-</w:t>
      </w:r>
      <w:r w:rsidRPr="002626C6">
        <w:rPr>
          <w:rFonts w:eastAsia="Times New Roman" w:cstheme="minorHAnsi"/>
          <w:sz w:val="16"/>
          <w:szCs w:val="16"/>
          <w:u w:val="single"/>
          <w:lang w:eastAsia="en-IN"/>
        </w:rPr>
        <w:t>Mutual Exclusion</w:t>
      </w:r>
      <w:r>
        <w:rPr>
          <w:rFonts w:eastAsia="Times New Roman" w:cstheme="minorHAnsi"/>
          <w:sz w:val="16"/>
          <w:szCs w:val="16"/>
          <w:lang w:eastAsia="en-IN"/>
        </w:rPr>
        <w:t xml:space="preserve"> </w:t>
      </w:r>
      <w:r w:rsidRPr="002626C6">
        <w:rPr>
          <w:rFonts w:eastAsia="Times New Roman" w:cstheme="minorHAnsi"/>
          <w:sz w:val="16"/>
          <w:szCs w:val="16"/>
          <w:lang w:eastAsia="en-IN"/>
        </w:rPr>
        <w:sym w:font="Wingdings" w:char="F0E0"/>
      </w:r>
      <w:r>
        <w:rPr>
          <w:rFonts w:eastAsia="Times New Roman" w:cstheme="minorHAnsi"/>
          <w:sz w:val="16"/>
          <w:szCs w:val="16"/>
          <w:lang w:eastAsia="en-IN"/>
        </w:rPr>
        <w:t xml:space="preserve"> </w:t>
      </w:r>
      <w:r w:rsidRPr="002626C6">
        <w:rPr>
          <w:rFonts w:cstheme="minorHAnsi"/>
          <w:color w:val="303030"/>
          <w:sz w:val="16"/>
          <w:szCs w:val="16"/>
          <w:shd w:val="clear" w:color="auto" w:fill="FFFFFF"/>
        </w:rPr>
        <w:t>No other process can enter the critical section until the process already present inside it completes.</w:t>
      </w:r>
    </w:p>
    <w:p w14:paraId="6FF50D91" w14:textId="77777777" w:rsidR="002626C6" w:rsidRPr="002626C6" w:rsidRDefault="002626C6" w:rsidP="002626C6">
      <w:pPr>
        <w:pStyle w:val="NoSpacing"/>
        <w:rPr>
          <w:rFonts w:eastAsia="Times New Roman" w:cstheme="minorHAnsi"/>
          <w:sz w:val="16"/>
          <w:szCs w:val="16"/>
          <w:lang w:eastAsia="en-IN"/>
        </w:rPr>
      </w:pPr>
      <w:r>
        <w:rPr>
          <w:rFonts w:eastAsia="Times New Roman" w:cstheme="minorHAnsi"/>
          <w:sz w:val="16"/>
          <w:szCs w:val="16"/>
          <w:lang w:eastAsia="en-IN"/>
        </w:rPr>
        <w:t>-</w:t>
      </w:r>
      <w:r w:rsidRPr="002626C6">
        <w:rPr>
          <w:rFonts w:eastAsia="Times New Roman" w:cstheme="minorHAnsi"/>
          <w:sz w:val="16"/>
          <w:szCs w:val="16"/>
          <w:u w:val="single"/>
          <w:lang w:eastAsia="en-IN"/>
        </w:rPr>
        <w:t>Progress</w:t>
      </w:r>
      <w:r w:rsidRPr="002626C6">
        <w:rPr>
          <w:rFonts w:eastAsia="Times New Roman" w:cstheme="minorHAnsi"/>
          <w:sz w:val="16"/>
          <w:szCs w:val="16"/>
          <w:lang w:eastAsia="en-IN"/>
        </w:rPr>
        <w:sym w:font="Wingdings" w:char="F0E0"/>
      </w:r>
      <w:r w:rsidRPr="002626C6">
        <w:rPr>
          <w:rFonts w:ascii="Arial" w:hAnsi="Arial" w:cs="Arial"/>
          <w:color w:val="303030"/>
          <w:sz w:val="23"/>
          <w:szCs w:val="23"/>
          <w:shd w:val="clear" w:color="auto" w:fill="FFFFFF"/>
        </w:rPr>
        <w:t xml:space="preserve"> </w:t>
      </w:r>
      <w:r w:rsidRPr="002626C6">
        <w:rPr>
          <w:rFonts w:cstheme="minorHAnsi"/>
          <w:color w:val="303030"/>
          <w:sz w:val="16"/>
          <w:szCs w:val="16"/>
          <w:shd w:val="clear" w:color="auto" w:fill="FFFFFF"/>
        </w:rPr>
        <w:t>A process can freely enter inside the critical section if there is no other process present inside it.</w:t>
      </w:r>
    </w:p>
    <w:p w14:paraId="2716771A" w14:textId="77777777" w:rsidR="002626C6" w:rsidRPr="002626C6" w:rsidRDefault="002626C6" w:rsidP="002626C6">
      <w:pPr>
        <w:pStyle w:val="NoSpacing"/>
        <w:rPr>
          <w:sz w:val="16"/>
          <w:szCs w:val="16"/>
          <w:lang w:eastAsia="en-IN"/>
        </w:rPr>
      </w:pPr>
      <w:r w:rsidRPr="002626C6">
        <w:rPr>
          <w:sz w:val="16"/>
          <w:szCs w:val="16"/>
          <w:lang w:eastAsia="en-IN"/>
        </w:rPr>
        <w:t>-</w:t>
      </w:r>
      <w:r w:rsidRPr="002626C6">
        <w:rPr>
          <w:sz w:val="16"/>
          <w:szCs w:val="16"/>
          <w:u w:val="single"/>
          <w:lang w:eastAsia="en-IN"/>
        </w:rPr>
        <w:t>Bounded Wait</w:t>
      </w:r>
      <w:r w:rsidRPr="002626C6">
        <w:rPr>
          <w:lang w:eastAsia="en-IN"/>
        </w:rPr>
        <w:sym w:font="Wingdings" w:char="F0E0"/>
      </w:r>
      <w:r w:rsidRPr="002626C6">
        <w:rPr>
          <w:rFonts w:ascii="Arial" w:hAnsi="Arial" w:cs="Arial"/>
          <w:sz w:val="23"/>
          <w:szCs w:val="23"/>
        </w:rPr>
        <w:t xml:space="preserve"> </w:t>
      </w:r>
      <w:r w:rsidRPr="002626C6">
        <w:rPr>
          <w:sz w:val="16"/>
          <w:szCs w:val="16"/>
          <w:lang w:eastAsia="en-IN"/>
        </w:rPr>
        <w:t>The wait of a process to enter the critical section is bounded.</w:t>
      </w:r>
    </w:p>
    <w:p w14:paraId="23E3EB00" w14:textId="77777777" w:rsidR="002626C6" w:rsidRPr="002626C6" w:rsidRDefault="002626C6" w:rsidP="002626C6">
      <w:pPr>
        <w:pStyle w:val="NoSpacing"/>
        <w:rPr>
          <w:sz w:val="16"/>
          <w:szCs w:val="16"/>
          <w:lang w:eastAsia="en-IN"/>
        </w:rPr>
      </w:pPr>
      <w:r w:rsidRPr="002626C6">
        <w:rPr>
          <w:sz w:val="16"/>
          <w:szCs w:val="16"/>
          <w:lang w:eastAsia="en-IN"/>
        </w:rPr>
        <w:t>A process gets to enter the critical section before its wait gets over.</w:t>
      </w:r>
    </w:p>
    <w:p w14:paraId="79BB2E92" w14:textId="77777777" w:rsidR="002626C6" w:rsidRDefault="002626C6" w:rsidP="002626C6">
      <w:pPr>
        <w:pStyle w:val="NoSpacing"/>
        <w:rPr>
          <w:rFonts w:cstheme="minorHAnsi"/>
          <w:color w:val="303030"/>
          <w:sz w:val="16"/>
          <w:szCs w:val="16"/>
          <w:shd w:val="clear" w:color="auto" w:fill="FFFFFF"/>
        </w:rPr>
      </w:pPr>
      <w:r>
        <w:rPr>
          <w:rFonts w:eastAsia="Times New Roman" w:cstheme="minorHAnsi"/>
          <w:sz w:val="16"/>
          <w:szCs w:val="16"/>
          <w:lang w:eastAsia="en-IN"/>
        </w:rPr>
        <w:t>-</w:t>
      </w:r>
      <w:r w:rsidRPr="002626C6">
        <w:rPr>
          <w:rFonts w:eastAsia="Times New Roman" w:cstheme="minorHAnsi"/>
          <w:sz w:val="16"/>
          <w:szCs w:val="16"/>
          <w:u w:val="single"/>
          <w:lang w:eastAsia="en-IN"/>
        </w:rPr>
        <w:t>Architectural Neutral</w:t>
      </w:r>
      <w:r>
        <w:rPr>
          <w:rFonts w:eastAsia="Times New Roman" w:cstheme="minorHAnsi"/>
          <w:sz w:val="16"/>
          <w:szCs w:val="16"/>
          <w:u w:val="single"/>
          <w:lang w:eastAsia="en-IN"/>
        </w:rPr>
        <w:t xml:space="preserve"> </w:t>
      </w:r>
      <w:r w:rsidRPr="002626C6">
        <w:rPr>
          <w:rFonts w:eastAsia="Times New Roman" w:cstheme="minorHAnsi"/>
          <w:sz w:val="16"/>
          <w:szCs w:val="16"/>
          <w:lang w:eastAsia="en-IN"/>
        </w:rPr>
        <w:sym w:font="Wingdings" w:char="F0E0"/>
      </w:r>
      <w:r w:rsidRPr="002626C6">
        <w:rPr>
          <w:rFonts w:ascii="Arial" w:hAnsi="Arial" w:cs="Arial"/>
          <w:color w:val="303030"/>
          <w:sz w:val="23"/>
          <w:szCs w:val="23"/>
          <w:shd w:val="clear" w:color="auto" w:fill="FFFFFF"/>
        </w:rPr>
        <w:t xml:space="preserve"> </w:t>
      </w:r>
      <w:r w:rsidRPr="002626C6">
        <w:rPr>
          <w:rFonts w:cstheme="minorHAnsi"/>
          <w:color w:val="303030"/>
          <w:sz w:val="16"/>
          <w:szCs w:val="16"/>
          <w:shd w:val="clear" w:color="auto" w:fill="FFFFFF"/>
        </w:rPr>
        <w:t>There is no dependency on the architecture.</w:t>
      </w:r>
    </w:p>
    <w:p w14:paraId="1CF6937F" w14:textId="77777777" w:rsidR="002626C6" w:rsidRPr="002626C6" w:rsidRDefault="002626C6" w:rsidP="002626C6">
      <w:pPr>
        <w:pStyle w:val="NoSpacing"/>
        <w:rPr>
          <w:rFonts w:ascii="Tahoma" w:hAnsi="Tahoma" w:cs="Tahoma"/>
          <w:sz w:val="16"/>
          <w:szCs w:val="16"/>
        </w:rPr>
      </w:pPr>
      <w:r w:rsidRPr="002626C6">
        <w:rPr>
          <w:rStyle w:val="Strong"/>
          <w:rFonts w:ascii="Tahoma" w:hAnsi="Tahoma" w:cs="Tahoma"/>
          <w:bCs w:val="0"/>
          <w:color w:val="303030"/>
          <w:sz w:val="16"/>
          <w:szCs w:val="16"/>
          <w:u w:val="single"/>
        </w:rPr>
        <w:t>Semaphores in OS-</w:t>
      </w:r>
    </w:p>
    <w:p w14:paraId="3A853DBD" w14:textId="77777777" w:rsidR="002626C6" w:rsidRPr="007C5CCE" w:rsidRDefault="002626C6" w:rsidP="007C5CCE">
      <w:pPr>
        <w:pStyle w:val="NoSpacing"/>
        <w:rPr>
          <w:sz w:val="16"/>
          <w:szCs w:val="16"/>
        </w:rPr>
      </w:pPr>
      <w:r w:rsidRPr="007C5CCE">
        <w:rPr>
          <w:sz w:val="16"/>
          <w:szCs w:val="16"/>
        </w:rPr>
        <w:t>A semaphore is a simple integer variable.</w:t>
      </w:r>
      <w:r w:rsidR="007C5CCE">
        <w:rPr>
          <w:sz w:val="16"/>
          <w:szCs w:val="16"/>
        </w:rPr>
        <w:t xml:space="preserve"> 2 standard atomic operations wait() and signal().</w:t>
      </w:r>
    </w:p>
    <w:p w14:paraId="249E43E5" w14:textId="77777777" w:rsidR="002626C6" w:rsidRDefault="002626C6" w:rsidP="007C5CCE">
      <w:pPr>
        <w:pStyle w:val="NoSpacing"/>
        <w:rPr>
          <w:sz w:val="16"/>
          <w:szCs w:val="16"/>
        </w:rPr>
      </w:pPr>
      <w:r w:rsidRPr="007C5CCE">
        <w:rPr>
          <w:sz w:val="16"/>
          <w:szCs w:val="16"/>
        </w:rPr>
        <w:t xml:space="preserve">It is </w:t>
      </w:r>
      <w:r w:rsidRPr="008E74E9">
        <w:rPr>
          <w:i/>
          <w:sz w:val="16"/>
          <w:szCs w:val="16"/>
        </w:rPr>
        <w:t>used to provide synchronization</w:t>
      </w:r>
      <w:r w:rsidRPr="007C5CCE">
        <w:rPr>
          <w:sz w:val="16"/>
          <w:szCs w:val="16"/>
        </w:rPr>
        <w:t xml:space="preserve"> among multiple processes running concurrently.</w:t>
      </w:r>
    </w:p>
    <w:p w14:paraId="669F5F90" w14:textId="77777777" w:rsidR="007C5CCE" w:rsidRPr="007C5CCE" w:rsidRDefault="007C5CCE" w:rsidP="007C5CCE">
      <w:pPr>
        <w:pStyle w:val="NoSpacing"/>
        <w:numPr>
          <w:ilvl w:val="0"/>
          <w:numId w:val="22"/>
        </w:numPr>
        <w:rPr>
          <w:sz w:val="16"/>
          <w:szCs w:val="16"/>
        </w:rPr>
      </w:pPr>
      <w:r w:rsidRPr="007C5CCE">
        <w:rPr>
          <w:sz w:val="16"/>
          <w:szCs w:val="16"/>
          <w:lang w:eastAsia="en-IN"/>
        </w:rPr>
        <w:t>Counting Semaphores :</w:t>
      </w:r>
      <w:r w:rsidRPr="007C5CCE">
        <w:rPr>
          <w:sz w:val="16"/>
          <w:szCs w:val="16"/>
        </w:rPr>
        <w:t xml:space="preserve"> A counting semaphore has two components-</w:t>
      </w:r>
    </w:p>
    <w:p w14:paraId="0B21FA12" w14:textId="77777777" w:rsidR="007C5CCE" w:rsidRPr="007C5CCE" w:rsidRDefault="007C5CCE" w:rsidP="007C5CCE">
      <w:pPr>
        <w:pStyle w:val="NoSpacing"/>
        <w:ind w:firstLine="720"/>
        <w:rPr>
          <w:rFonts w:eastAsia="Times New Roman"/>
          <w:sz w:val="16"/>
          <w:szCs w:val="16"/>
          <w:lang w:eastAsia="en-IN"/>
        </w:rPr>
      </w:pPr>
      <w:r w:rsidRPr="007C5CCE">
        <w:rPr>
          <w:rFonts w:eastAsia="Times New Roman"/>
          <w:sz w:val="16"/>
          <w:szCs w:val="16"/>
          <w:lang w:eastAsia="en-IN"/>
        </w:rPr>
        <w:t>An integer value</w:t>
      </w:r>
    </w:p>
    <w:p w14:paraId="31834774" w14:textId="77777777" w:rsidR="007C5CCE" w:rsidRPr="007C5CCE" w:rsidRDefault="007C5CCE" w:rsidP="007C5CCE">
      <w:pPr>
        <w:pStyle w:val="NoSpacing"/>
        <w:ind w:firstLine="720"/>
        <w:rPr>
          <w:rFonts w:eastAsia="Times New Roman"/>
          <w:sz w:val="16"/>
          <w:szCs w:val="16"/>
          <w:lang w:eastAsia="en-IN"/>
        </w:rPr>
      </w:pPr>
      <w:r w:rsidRPr="007C5CCE">
        <w:rPr>
          <w:rFonts w:eastAsia="Times New Roman"/>
          <w:sz w:val="16"/>
          <w:szCs w:val="16"/>
          <w:lang w:eastAsia="en-IN"/>
        </w:rPr>
        <w:t>An associated waiting list (usually a queue)</w:t>
      </w:r>
    </w:p>
    <w:p w14:paraId="1458E87D" w14:textId="77777777" w:rsidR="007C5CCE" w:rsidRPr="007C5CCE" w:rsidRDefault="007C5CCE" w:rsidP="007C5CCE">
      <w:pPr>
        <w:pStyle w:val="NoSpacing"/>
        <w:rPr>
          <w:sz w:val="16"/>
          <w:szCs w:val="16"/>
          <w:lang w:eastAsia="en-IN"/>
        </w:rPr>
      </w:pPr>
    </w:p>
    <w:p w14:paraId="31DBB17E" w14:textId="77777777" w:rsidR="007C5CCE" w:rsidRPr="007C5CCE" w:rsidRDefault="007C5CCE" w:rsidP="007C5CCE">
      <w:pPr>
        <w:pStyle w:val="NoSpacing"/>
        <w:numPr>
          <w:ilvl w:val="0"/>
          <w:numId w:val="22"/>
        </w:numPr>
        <w:rPr>
          <w:sz w:val="16"/>
          <w:szCs w:val="16"/>
        </w:rPr>
      </w:pPr>
      <w:r w:rsidRPr="007C5CCE">
        <w:rPr>
          <w:sz w:val="16"/>
          <w:szCs w:val="16"/>
          <w:lang w:eastAsia="en-IN"/>
        </w:rPr>
        <w:t>Binary Semaphores or Mutexes</w:t>
      </w:r>
      <w:r>
        <w:rPr>
          <w:sz w:val="16"/>
          <w:szCs w:val="16"/>
          <w:lang w:eastAsia="en-IN"/>
        </w:rPr>
        <w:t xml:space="preserve"> : </w:t>
      </w:r>
      <w:r w:rsidRPr="007C5CCE">
        <w:rPr>
          <w:sz w:val="16"/>
          <w:szCs w:val="16"/>
        </w:rPr>
        <w:t>A binary semaphore has two components-</w:t>
      </w:r>
    </w:p>
    <w:p w14:paraId="5434FD72" w14:textId="77777777" w:rsidR="007C5CCE" w:rsidRPr="007C5CCE" w:rsidRDefault="007C5CCE" w:rsidP="007C5CCE">
      <w:pPr>
        <w:pStyle w:val="NoSpacing"/>
        <w:ind w:firstLine="720"/>
        <w:rPr>
          <w:rFonts w:eastAsia="Times New Roman"/>
          <w:sz w:val="16"/>
          <w:szCs w:val="16"/>
          <w:lang w:eastAsia="en-IN"/>
        </w:rPr>
      </w:pPr>
      <w:r w:rsidRPr="007C5CCE">
        <w:rPr>
          <w:rFonts w:eastAsia="Times New Roman"/>
          <w:sz w:val="16"/>
          <w:szCs w:val="16"/>
          <w:lang w:eastAsia="en-IN"/>
        </w:rPr>
        <w:t>An integer value which can be either 0 or 1</w:t>
      </w:r>
    </w:p>
    <w:p w14:paraId="0FEBF3FB" w14:textId="77777777" w:rsidR="007C5CCE" w:rsidRDefault="007C5CCE" w:rsidP="007C5CCE">
      <w:pPr>
        <w:pStyle w:val="NoSpacing"/>
        <w:ind w:firstLine="720"/>
        <w:rPr>
          <w:rFonts w:eastAsia="Times New Roman"/>
          <w:sz w:val="16"/>
          <w:szCs w:val="16"/>
          <w:lang w:eastAsia="en-IN"/>
        </w:rPr>
      </w:pPr>
      <w:r w:rsidRPr="007C5CCE">
        <w:rPr>
          <w:rFonts w:eastAsia="Times New Roman"/>
          <w:sz w:val="16"/>
          <w:szCs w:val="16"/>
          <w:lang w:eastAsia="en-IN"/>
        </w:rPr>
        <w:t>An associated waiting list (usually a queue)</w:t>
      </w:r>
    </w:p>
    <w:p w14:paraId="69FB976F" w14:textId="77777777" w:rsidR="007C5CCE" w:rsidRPr="007C5CCE" w:rsidRDefault="008E74E9" w:rsidP="007C5CCE">
      <w:pPr>
        <w:pStyle w:val="NoSpacing"/>
        <w:rPr>
          <w:rFonts w:cstheme="minorHAnsi"/>
          <w:b/>
          <w:sz w:val="16"/>
          <w:szCs w:val="16"/>
        </w:rPr>
      </w:pPr>
      <w:r>
        <w:rPr>
          <w:rFonts w:cstheme="minorHAnsi"/>
          <w:b/>
          <w:sz w:val="16"/>
          <w:szCs w:val="16"/>
        </w:rPr>
        <w:t>Classic Problems of Synchronization</w:t>
      </w:r>
      <w:r w:rsidR="007C5CCE" w:rsidRPr="007C5CCE">
        <w:rPr>
          <w:rFonts w:cstheme="minorHAnsi"/>
          <w:b/>
          <w:sz w:val="16"/>
          <w:szCs w:val="16"/>
        </w:rPr>
        <w:t>:</w:t>
      </w:r>
    </w:p>
    <w:p w14:paraId="73ED6074" w14:textId="77777777" w:rsidR="007C5CCE" w:rsidRDefault="007C5CCE" w:rsidP="007C5CCE">
      <w:pPr>
        <w:pStyle w:val="NoSpacing"/>
        <w:numPr>
          <w:ilvl w:val="0"/>
          <w:numId w:val="24"/>
        </w:numPr>
        <w:rPr>
          <w:rFonts w:eastAsia="Times New Roman" w:cstheme="minorHAnsi"/>
          <w:sz w:val="16"/>
          <w:szCs w:val="16"/>
          <w:lang w:eastAsia="en-IN"/>
        </w:rPr>
      </w:pPr>
      <w:r w:rsidRPr="007C5CCE">
        <w:rPr>
          <w:rFonts w:eastAsia="Times New Roman" w:cstheme="minorHAnsi"/>
          <w:sz w:val="16"/>
          <w:szCs w:val="16"/>
          <w:lang w:eastAsia="en-IN"/>
        </w:rPr>
        <w:t>Bounded Buffer (Producer-Consumer) Problem</w:t>
      </w:r>
    </w:p>
    <w:p w14:paraId="749A27E4" w14:textId="77777777" w:rsidR="007C5CCE" w:rsidRPr="0071201E" w:rsidRDefault="007C5CCE" w:rsidP="0071201E">
      <w:pPr>
        <w:pStyle w:val="NoSpacing"/>
        <w:ind w:left="720" w:firstLine="720"/>
        <w:rPr>
          <w:sz w:val="16"/>
          <w:szCs w:val="16"/>
          <w:lang w:eastAsia="en-IN"/>
        </w:rPr>
      </w:pPr>
      <w:r w:rsidRPr="0071201E">
        <w:rPr>
          <w:sz w:val="16"/>
          <w:szCs w:val="16"/>
          <w:lang w:eastAsia="en-IN"/>
        </w:rPr>
        <w:t>where a </w:t>
      </w:r>
      <w:r w:rsidRPr="0071201E">
        <w:rPr>
          <w:b/>
          <w:bCs/>
          <w:sz w:val="16"/>
          <w:szCs w:val="16"/>
          <w:lang w:eastAsia="en-IN"/>
        </w:rPr>
        <w:t>finite</w:t>
      </w:r>
      <w:r w:rsidRPr="0071201E">
        <w:rPr>
          <w:sz w:val="16"/>
          <w:szCs w:val="16"/>
          <w:lang w:eastAsia="en-IN"/>
        </w:rPr>
        <w:t> buffer pool is used to exchange messages between producer and consumer processes.</w:t>
      </w:r>
    </w:p>
    <w:p w14:paraId="58F94971" w14:textId="77777777" w:rsidR="007C5CCE" w:rsidRPr="007C5CCE" w:rsidRDefault="007C5CCE" w:rsidP="0071201E">
      <w:pPr>
        <w:pStyle w:val="NoSpacing"/>
        <w:ind w:left="720" w:firstLine="720"/>
        <w:rPr>
          <w:rFonts w:ascii="Arial" w:hAnsi="Arial" w:cs="Arial"/>
          <w:sz w:val="24"/>
          <w:szCs w:val="24"/>
          <w:lang w:eastAsia="en-IN"/>
        </w:rPr>
      </w:pPr>
      <w:r w:rsidRPr="0071201E">
        <w:rPr>
          <w:sz w:val="16"/>
          <w:szCs w:val="16"/>
          <w:lang w:eastAsia="en-IN"/>
        </w:rPr>
        <w:t>Because the buffer pool has a maximum size, this problem is often called the </w:t>
      </w:r>
      <w:r w:rsidRPr="0071201E">
        <w:rPr>
          <w:b/>
          <w:bCs/>
          <w:sz w:val="16"/>
          <w:szCs w:val="16"/>
          <w:lang w:eastAsia="en-IN"/>
        </w:rPr>
        <w:t>Bounded buffer problem</w:t>
      </w:r>
      <w:r w:rsidRPr="007C5CCE">
        <w:rPr>
          <w:rFonts w:ascii="Arial" w:hAnsi="Arial" w:cs="Arial"/>
          <w:sz w:val="24"/>
          <w:szCs w:val="24"/>
          <w:lang w:eastAsia="en-IN"/>
        </w:rPr>
        <w:t>.</w:t>
      </w:r>
    </w:p>
    <w:p w14:paraId="6E835861" w14:textId="77777777" w:rsidR="007C5CCE" w:rsidRPr="007C5CCE" w:rsidRDefault="007C5CCE" w:rsidP="007C5CCE">
      <w:pPr>
        <w:pStyle w:val="NoSpacing"/>
        <w:ind w:left="1440"/>
        <w:rPr>
          <w:rFonts w:eastAsia="Times New Roman" w:cstheme="minorHAnsi"/>
          <w:sz w:val="16"/>
          <w:szCs w:val="16"/>
          <w:lang w:eastAsia="en-IN"/>
        </w:rPr>
      </w:pPr>
    </w:p>
    <w:p w14:paraId="3FE26365" w14:textId="77777777" w:rsidR="007C5CCE" w:rsidRDefault="007C5CCE" w:rsidP="007C5CCE">
      <w:pPr>
        <w:pStyle w:val="NoSpacing"/>
        <w:numPr>
          <w:ilvl w:val="0"/>
          <w:numId w:val="24"/>
        </w:numPr>
        <w:rPr>
          <w:rFonts w:eastAsia="Times New Roman" w:cstheme="minorHAnsi"/>
          <w:sz w:val="16"/>
          <w:szCs w:val="16"/>
          <w:lang w:eastAsia="en-IN"/>
        </w:rPr>
      </w:pPr>
      <w:r w:rsidRPr="007C5CCE">
        <w:rPr>
          <w:rFonts w:eastAsia="Times New Roman" w:cstheme="minorHAnsi"/>
          <w:sz w:val="16"/>
          <w:szCs w:val="16"/>
          <w:lang w:eastAsia="en-IN"/>
        </w:rPr>
        <w:t>Dining Philosophers Problem</w:t>
      </w:r>
    </w:p>
    <w:p w14:paraId="6B0BF1BB" w14:textId="77777777" w:rsidR="0071201E" w:rsidRPr="0071201E" w:rsidRDefault="0071201E" w:rsidP="0071201E">
      <w:pPr>
        <w:pStyle w:val="NoSpacing"/>
        <w:ind w:left="1440"/>
        <w:rPr>
          <w:rFonts w:eastAsia="Times New Roman" w:cstheme="minorHAnsi"/>
          <w:sz w:val="16"/>
          <w:szCs w:val="16"/>
          <w:lang w:eastAsia="en-IN"/>
        </w:rPr>
      </w:pPr>
      <w:r w:rsidRPr="0071201E">
        <w:rPr>
          <w:rFonts w:cstheme="minorHAnsi"/>
          <w:color w:val="333333"/>
          <w:sz w:val="16"/>
          <w:szCs w:val="16"/>
          <w:shd w:val="clear" w:color="auto" w:fill="FFFFFF"/>
        </w:rPr>
        <w:t>There are five philosophers sitting around a table, in which there are five chopsticks/forks kept beside them and a bowl of rice in the centre, When a philosopher wants to eat, he uses two chopsticks - one from their left and one from their right. When a philosopher wants to think, he keeps down both chopsticks at their original place.</w:t>
      </w:r>
    </w:p>
    <w:p w14:paraId="44457D2F" w14:textId="77777777" w:rsidR="007C5CCE" w:rsidRDefault="007C5CCE" w:rsidP="007C5CCE">
      <w:pPr>
        <w:pStyle w:val="NoSpacing"/>
        <w:numPr>
          <w:ilvl w:val="0"/>
          <w:numId w:val="24"/>
        </w:numPr>
        <w:rPr>
          <w:rFonts w:eastAsia="Times New Roman" w:cstheme="minorHAnsi"/>
          <w:sz w:val="16"/>
          <w:szCs w:val="16"/>
          <w:lang w:eastAsia="en-IN"/>
        </w:rPr>
      </w:pPr>
      <w:r w:rsidRPr="007C5CCE">
        <w:rPr>
          <w:rFonts w:eastAsia="Times New Roman" w:cstheme="minorHAnsi"/>
          <w:sz w:val="16"/>
          <w:szCs w:val="16"/>
          <w:lang w:eastAsia="en-IN"/>
        </w:rPr>
        <w:t>The Readers Writers Problem</w:t>
      </w:r>
    </w:p>
    <w:p w14:paraId="38E03D6E" w14:textId="77777777" w:rsidR="00BE29D1" w:rsidRDefault="0071201E" w:rsidP="00BE29D1">
      <w:pPr>
        <w:pStyle w:val="NoSpacing"/>
        <w:ind w:left="1440"/>
        <w:rPr>
          <w:rFonts w:cstheme="minorHAnsi"/>
          <w:color w:val="333333"/>
          <w:sz w:val="16"/>
          <w:szCs w:val="16"/>
          <w:shd w:val="clear" w:color="auto" w:fill="FFFFFF"/>
        </w:rPr>
      </w:pPr>
      <w:r w:rsidRPr="0071201E">
        <w:rPr>
          <w:rFonts w:cstheme="minorHAnsi"/>
          <w:color w:val="333333"/>
          <w:sz w:val="16"/>
          <w:szCs w:val="16"/>
          <w:shd w:val="clear" w:color="auto" w:fill="FFFFFF"/>
        </w:rPr>
        <w:t>there are some processes(called </w:t>
      </w:r>
      <w:r w:rsidRPr="0071201E">
        <w:rPr>
          <w:rFonts w:cstheme="minorHAnsi"/>
          <w:b/>
          <w:bCs/>
          <w:color w:val="333333"/>
          <w:sz w:val="16"/>
          <w:szCs w:val="16"/>
          <w:shd w:val="clear" w:color="auto" w:fill="FFFFFF"/>
        </w:rPr>
        <w:t>readers</w:t>
      </w:r>
      <w:r w:rsidRPr="0071201E">
        <w:rPr>
          <w:rFonts w:cstheme="minorHAnsi"/>
          <w:color w:val="333333"/>
          <w:sz w:val="16"/>
          <w:szCs w:val="16"/>
          <w:shd w:val="clear" w:color="auto" w:fill="FFFFFF"/>
        </w:rPr>
        <w:t>) that only read the shared data, and never change it, and there are other processes(called </w:t>
      </w:r>
      <w:r w:rsidRPr="0071201E">
        <w:rPr>
          <w:rFonts w:cstheme="minorHAnsi"/>
          <w:b/>
          <w:bCs/>
          <w:color w:val="333333"/>
          <w:sz w:val="16"/>
          <w:szCs w:val="16"/>
          <w:shd w:val="clear" w:color="auto" w:fill="FFFFFF"/>
        </w:rPr>
        <w:t>writers</w:t>
      </w:r>
      <w:r w:rsidRPr="0071201E">
        <w:rPr>
          <w:rFonts w:cstheme="minorHAnsi"/>
          <w:color w:val="333333"/>
          <w:sz w:val="16"/>
          <w:szCs w:val="16"/>
          <w:shd w:val="clear" w:color="auto" w:fill="FFFFFF"/>
        </w:rPr>
        <w:t>) who may change the data in addition to reading, or instead of reading it.</w:t>
      </w:r>
    </w:p>
    <w:p w14:paraId="0DA17822" w14:textId="77777777" w:rsidR="007C5CCE" w:rsidRDefault="00BE29D1" w:rsidP="00BE29D1">
      <w:pPr>
        <w:pStyle w:val="NoSpacing"/>
        <w:pBdr>
          <w:bottom w:val="single" w:sz="6" w:space="1" w:color="auto"/>
        </w:pBdr>
        <w:rPr>
          <w:rFonts w:ascii="Arial" w:hAnsi="Arial" w:cs="Arial"/>
          <w:shd w:val="clear" w:color="auto" w:fill="FFFFFF"/>
        </w:rPr>
      </w:pPr>
      <w:r w:rsidRPr="00BE29D1">
        <w:rPr>
          <w:rFonts w:cstheme="minorHAnsi"/>
          <w:shd w:val="clear" w:color="auto" w:fill="FFFFFF"/>
        </w:rPr>
        <w:t>Monitor</w:t>
      </w:r>
      <w:r w:rsidRPr="00BE29D1">
        <w:rPr>
          <w:rFonts w:cstheme="minorHAnsi"/>
          <w:sz w:val="16"/>
          <w:szCs w:val="16"/>
          <w:shd w:val="clear" w:color="auto" w:fill="FFFFFF"/>
        </w:rPr>
        <w:t xml:space="preserve"> is one of the ways to achieve Process synchronization. The monitor is supported by programming languages to achieve mutual exclusion between processes</w:t>
      </w:r>
      <w:r>
        <w:rPr>
          <w:rFonts w:ascii="Arial" w:hAnsi="Arial" w:cs="Arial"/>
          <w:shd w:val="clear" w:color="auto" w:fill="FFFFFF"/>
        </w:rPr>
        <w:t>. </w:t>
      </w:r>
    </w:p>
    <w:p w14:paraId="068A7BA9" w14:textId="77777777" w:rsidR="002626C6" w:rsidRPr="0071201E" w:rsidRDefault="002626C6" w:rsidP="007C5CCE">
      <w:pPr>
        <w:pStyle w:val="NoSpacing"/>
        <w:rPr>
          <w:rFonts w:cstheme="minorHAnsi"/>
          <w:color w:val="303030"/>
          <w:sz w:val="16"/>
          <w:szCs w:val="16"/>
        </w:rPr>
      </w:pPr>
    </w:p>
    <w:p w14:paraId="09B6A491" w14:textId="77777777" w:rsidR="00BF615A" w:rsidRDefault="0032339C" w:rsidP="00BF615A">
      <w:pPr>
        <w:pStyle w:val="NoSpacing"/>
        <w:rPr>
          <w:rFonts w:cstheme="minorHAnsi"/>
          <w:color w:val="000000"/>
          <w:sz w:val="16"/>
          <w:szCs w:val="16"/>
          <w:shd w:val="clear" w:color="auto" w:fill="FFFFFF"/>
        </w:rPr>
      </w:pPr>
      <w:r w:rsidRPr="0032339C">
        <w:rPr>
          <w:rFonts w:cstheme="minorHAnsi"/>
          <w:b/>
          <w:color w:val="000000"/>
          <w:sz w:val="16"/>
          <w:szCs w:val="16"/>
          <w:shd w:val="clear" w:color="auto" w:fill="FFFFFF"/>
        </w:rPr>
        <w:t>Deadlock</w:t>
      </w:r>
      <w:r w:rsidRPr="0032339C">
        <w:rPr>
          <w:rFonts w:cstheme="minorHAnsi"/>
          <w:color w:val="000000"/>
          <w:sz w:val="16"/>
          <w:szCs w:val="16"/>
          <w:shd w:val="clear" w:color="auto" w:fill="FFFFFF"/>
        </w:rPr>
        <w:t xml:space="preserve">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3ED3FB8F" w14:textId="77777777" w:rsidR="00BF615A" w:rsidRPr="00BF615A" w:rsidRDefault="00BF615A" w:rsidP="00BF615A">
      <w:pPr>
        <w:pStyle w:val="NoSpacing"/>
        <w:rPr>
          <w:rFonts w:cstheme="minorHAnsi"/>
          <w:color w:val="000000"/>
          <w:sz w:val="16"/>
          <w:szCs w:val="16"/>
          <w:shd w:val="clear" w:color="auto" w:fill="FFFFFF"/>
        </w:rPr>
      </w:pPr>
      <w:r w:rsidRPr="00BF615A">
        <w:rPr>
          <w:rFonts w:cstheme="minorHAnsi"/>
          <w:b/>
          <w:bCs/>
          <w:color w:val="610B38"/>
          <w:sz w:val="18"/>
          <w:szCs w:val="18"/>
        </w:rPr>
        <w:t>Necessary conditions for Deadlocks</w:t>
      </w:r>
    </w:p>
    <w:p w14:paraId="65666F38" w14:textId="77777777" w:rsidR="00BF615A" w:rsidRPr="00BF615A" w:rsidRDefault="00BF615A" w:rsidP="00BF615A">
      <w:pPr>
        <w:pStyle w:val="NoSpacing"/>
        <w:rPr>
          <w:sz w:val="16"/>
          <w:szCs w:val="16"/>
        </w:rPr>
      </w:pPr>
      <w:r w:rsidRPr="00BF615A">
        <w:rPr>
          <w:rStyle w:val="Strong"/>
          <w:rFonts w:cstheme="minorHAnsi"/>
          <w:color w:val="000000"/>
          <w:sz w:val="16"/>
          <w:szCs w:val="16"/>
        </w:rPr>
        <w:sym w:font="Wingdings" w:char="F0E0"/>
      </w:r>
      <w:r w:rsidRPr="00BF615A">
        <w:rPr>
          <w:rStyle w:val="Strong"/>
          <w:rFonts w:cstheme="minorHAnsi"/>
          <w:color w:val="000000"/>
          <w:sz w:val="16"/>
          <w:szCs w:val="16"/>
        </w:rPr>
        <w:t>Mutual Exclusion</w:t>
      </w:r>
      <w:r>
        <w:rPr>
          <w:rStyle w:val="Strong"/>
          <w:rFonts w:cstheme="minorHAnsi"/>
          <w:color w:val="000000"/>
          <w:sz w:val="20"/>
          <w:szCs w:val="20"/>
        </w:rPr>
        <w:t xml:space="preserve">: </w:t>
      </w:r>
      <w:r w:rsidRPr="00BF615A">
        <w:rPr>
          <w:sz w:val="16"/>
          <w:szCs w:val="16"/>
        </w:rPr>
        <w:t>It implies, if two process cannot use the same resource at the same time.</w:t>
      </w:r>
    </w:p>
    <w:p w14:paraId="25C5A21E" w14:textId="77777777" w:rsidR="00BF615A" w:rsidRPr="00BF615A" w:rsidRDefault="00BF615A" w:rsidP="00BF615A">
      <w:pPr>
        <w:pStyle w:val="NoSpacing"/>
        <w:rPr>
          <w:sz w:val="16"/>
          <w:szCs w:val="16"/>
        </w:rPr>
      </w:pPr>
      <w:r w:rsidRPr="00BF615A">
        <w:rPr>
          <w:rStyle w:val="Strong"/>
          <w:rFonts w:cstheme="minorHAnsi"/>
          <w:color w:val="000000"/>
          <w:sz w:val="16"/>
          <w:szCs w:val="16"/>
        </w:rPr>
        <w:sym w:font="Wingdings" w:char="F0E0"/>
      </w:r>
      <w:r w:rsidRPr="00BF615A">
        <w:rPr>
          <w:rStyle w:val="Strong"/>
          <w:rFonts w:cstheme="minorHAnsi"/>
          <w:color w:val="000000"/>
          <w:sz w:val="16"/>
          <w:szCs w:val="16"/>
        </w:rPr>
        <w:t xml:space="preserve">Hold and Wait: </w:t>
      </w:r>
      <w:r w:rsidRPr="00BF615A">
        <w:rPr>
          <w:sz w:val="16"/>
          <w:szCs w:val="16"/>
        </w:rPr>
        <w:t>A process waits for some resources while holding another resource at the same time.</w:t>
      </w:r>
    </w:p>
    <w:p w14:paraId="29E92C85" w14:textId="77777777" w:rsidR="00BF615A" w:rsidRPr="00BF615A" w:rsidRDefault="00BF615A" w:rsidP="00BF615A">
      <w:pPr>
        <w:pStyle w:val="NoSpacing"/>
        <w:rPr>
          <w:sz w:val="16"/>
          <w:szCs w:val="16"/>
        </w:rPr>
      </w:pPr>
      <w:r w:rsidRPr="00BF615A">
        <w:rPr>
          <w:rStyle w:val="Strong"/>
          <w:rFonts w:cstheme="minorHAnsi"/>
          <w:color w:val="000000"/>
          <w:sz w:val="16"/>
          <w:szCs w:val="16"/>
        </w:rPr>
        <w:sym w:font="Wingdings" w:char="F0E0"/>
      </w:r>
      <w:r w:rsidRPr="00BF615A">
        <w:rPr>
          <w:rStyle w:val="Strong"/>
          <w:rFonts w:cstheme="minorHAnsi"/>
          <w:color w:val="000000"/>
          <w:sz w:val="16"/>
          <w:szCs w:val="16"/>
        </w:rPr>
        <w:t xml:space="preserve">No pre-emption: </w:t>
      </w:r>
      <w:r w:rsidRPr="00BF615A">
        <w:rPr>
          <w:sz w:val="16"/>
          <w:szCs w:val="16"/>
        </w:rPr>
        <w:t>The process which once scheduled will be executed till the completion. No other process can be scheduled by the scheduler meanwhile.</w:t>
      </w:r>
    </w:p>
    <w:p w14:paraId="715DB910" w14:textId="77777777" w:rsidR="00BF615A" w:rsidRPr="00BF615A" w:rsidRDefault="00BF615A" w:rsidP="00BF615A">
      <w:pPr>
        <w:pStyle w:val="NoSpacing"/>
        <w:rPr>
          <w:sz w:val="16"/>
          <w:szCs w:val="16"/>
        </w:rPr>
      </w:pPr>
      <w:r w:rsidRPr="00BF615A">
        <w:rPr>
          <w:rStyle w:val="Strong"/>
          <w:rFonts w:cstheme="minorHAnsi"/>
          <w:color w:val="000000"/>
          <w:sz w:val="16"/>
          <w:szCs w:val="16"/>
        </w:rPr>
        <w:sym w:font="Wingdings" w:char="F0E0"/>
      </w:r>
      <w:r w:rsidRPr="00BF615A">
        <w:rPr>
          <w:rStyle w:val="Strong"/>
          <w:rFonts w:cstheme="minorHAnsi"/>
          <w:color w:val="000000"/>
          <w:sz w:val="16"/>
          <w:szCs w:val="16"/>
        </w:rPr>
        <w:t>Circular Wait</w:t>
      </w:r>
      <w:r>
        <w:rPr>
          <w:sz w:val="16"/>
          <w:szCs w:val="16"/>
        </w:rPr>
        <w:t xml:space="preserve">: </w:t>
      </w:r>
      <w:r w:rsidRPr="00BF615A">
        <w:rPr>
          <w:sz w:val="16"/>
          <w:szCs w:val="16"/>
        </w:rPr>
        <w:t>All the processes must be waiting for the resources in a cyclic manner so that the last process is waiting for the resource which is being held by the first process.</w:t>
      </w:r>
    </w:p>
    <w:p w14:paraId="33919758" w14:textId="77777777" w:rsidR="00BF615A" w:rsidRDefault="00FF4344" w:rsidP="00BF615A">
      <w:pPr>
        <w:pStyle w:val="NoSpacing"/>
        <w:rPr>
          <w:rFonts w:eastAsia="Times New Roman" w:cstheme="minorHAnsi"/>
          <w:b/>
          <w:sz w:val="16"/>
          <w:szCs w:val="16"/>
          <w:lang w:eastAsia="en-IN"/>
        </w:rPr>
      </w:pPr>
      <w:r w:rsidRPr="00FF4344">
        <w:rPr>
          <w:rFonts w:eastAsia="Times New Roman" w:cstheme="minorHAnsi"/>
          <w:b/>
          <w:sz w:val="16"/>
          <w:szCs w:val="16"/>
          <w:lang w:eastAsia="en-IN"/>
        </w:rPr>
        <w:t>Methods for Handling Deadlock:</w:t>
      </w:r>
    </w:p>
    <w:p w14:paraId="7367E09C" w14:textId="77777777" w:rsidR="00FF4344" w:rsidRPr="00FF4344" w:rsidRDefault="00FF4344" w:rsidP="00FF4344">
      <w:pPr>
        <w:pStyle w:val="NoSpacing"/>
        <w:numPr>
          <w:ilvl w:val="0"/>
          <w:numId w:val="29"/>
        </w:numPr>
        <w:rPr>
          <w:rFonts w:eastAsia="Times New Roman" w:cstheme="minorHAnsi"/>
          <w:b/>
          <w:sz w:val="16"/>
          <w:szCs w:val="16"/>
          <w:lang w:eastAsia="en-IN"/>
        </w:rPr>
      </w:pPr>
      <w:r>
        <w:rPr>
          <w:rFonts w:eastAsia="Times New Roman" w:cstheme="minorHAnsi"/>
          <w:sz w:val="16"/>
          <w:szCs w:val="16"/>
          <w:lang w:eastAsia="en-IN"/>
        </w:rPr>
        <w:t>Deadlock Prevention</w:t>
      </w:r>
      <w:r w:rsidRPr="00FF4344">
        <w:rPr>
          <w:rFonts w:eastAsia="Times New Roman" w:cstheme="minorHAnsi"/>
          <w:sz w:val="16"/>
          <w:szCs w:val="16"/>
          <w:lang w:eastAsia="en-IN"/>
        </w:rPr>
        <w:sym w:font="Wingdings" w:char="F0E0"/>
      </w:r>
      <w:r>
        <w:rPr>
          <w:rFonts w:eastAsia="Times New Roman" w:cstheme="minorHAnsi"/>
          <w:sz w:val="16"/>
          <w:szCs w:val="16"/>
          <w:lang w:eastAsia="en-IN"/>
        </w:rPr>
        <w:t xml:space="preserve"> me, h&amp;w, pre-emption , circular wait</w:t>
      </w:r>
      <w:r w:rsidR="00372851">
        <w:rPr>
          <w:rFonts w:eastAsia="Times New Roman" w:cstheme="minorHAnsi"/>
          <w:sz w:val="16"/>
          <w:szCs w:val="16"/>
          <w:lang w:eastAsia="en-IN"/>
        </w:rPr>
        <w:t>. [atleast one we cannot hold, we can prevent deadlock]</w:t>
      </w:r>
    </w:p>
    <w:p w14:paraId="7320B21C" w14:textId="77777777" w:rsidR="00FF4344" w:rsidRPr="00372851" w:rsidRDefault="00FF4344" w:rsidP="00FF4344">
      <w:pPr>
        <w:pStyle w:val="NoSpacing"/>
        <w:numPr>
          <w:ilvl w:val="0"/>
          <w:numId w:val="29"/>
        </w:numPr>
        <w:rPr>
          <w:rFonts w:eastAsia="Times New Roman" w:cstheme="minorHAnsi"/>
          <w:b/>
          <w:sz w:val="16"/>
          <w:szCs w:val="16"/>
          <w:lang w:eastAsia="en-IN"/>
        </w:rPr>
      </w:pPr>
      <w:r>
        <w:rPr>
          <w:rFonts w:eastAsia="Times New Roman" w:cstheme="minorHAnsi"/>
          <w:sz w:val="16"/>
          <w:szCs w:val="16"/>
          <w:lang w:eastAsia="en-IN"/>
        </w:rPr>
        <w:t>Deadlock Avoidance</w:t>
      </w:r>
      <w:r w:rsidRPr="00FF4344">
        <w:rPr>
          <w:rFonts w:eastAsia="Times New Roman" w:cstheme="minorHAnsi"/>
          <w:sz w:val="16"/>
          <w:szCs w:val="16"/>
          <w:lang w:eastAsia="en-IN"/>
        </w:rPr>
        <w:sym w:font="Wingdings" w:char="F0E0"/>
      </w:r>
      <w:r>
        <w:rPr>
          <w:rFonts w:eastAsia="Times New Roman" w:cstheme="minorHAnsi"/>
          <w:sz w:val="16"/>
          <w:szCs w:val="16"/>
          <w:lang w:eastAsia="en-IN"/>
        </w:rPr>
        <w:t>Ensure that system never enter a deadlock state</w:t>
      </w:r>
    </w:p>
    <w:p w14:paraId="485DDCAC" w14:textId="77777777" w:rsidR="00372851" w:rsidRDefault="00372851" w:rsidP="00372851">
      <w:pPr>
        <w:pStyle w:val="NoSpacing"/>
        <w:ind w:left="1440"/>
        <w:rPr>
          <w:rFonts w:eastAsia="Times New Roman" w:cstheme="minorHAnsi"/>
          <w:sz w:val="16"/>
          <w:szCs w:val="16"/>
          <w:lang w:eastAsia="en-IN"/>
        </w:rPr>
      </w:pPr>
      <w:r>
        <w:rPr>
          <w:rFonts w:eastAsia="Times New Roman" w:cstheme="minorHAnsi"/>
          <w:sz w:val="16"/>
          <w:szCs w:val="16"/>
          <w:lang w:eastAsia="en-IN"/>
        </w:rPr>
        <w:t>Single instance of a resource type: resource allocation graph</w:t>
      </w:r>
    </w:p>
    <w:p w14:paraId="53E7A01B" w14:textId="77777777" w:rsidR="00260DB1" w:rsidRPr="00260DB1" w:rsidRDefault="00372851" w:rsidP="00260DB1">
      <w:pPr>
        <w:pStyle w:val="NoSpacing"/>
        <w:ind w:left="1440"/>
        <w:rPr>
          <w:rFonts w:eastAsia="Times New Roman" w:cstheme="minorHAnsi"/>
          <w:sz w:val="16"/>
          <w:szCs w:val="16"/>
          <w:lang w:eastAsia="en-IN"/>
        </w:rPr>
      </w:pPr>
      <w:r>
        <w:rPr>
          <w:rFonts w:eastAsia="Times New Roman" w:cstheme="minorHAnsi"/>
          <w:sz w:val="16"/>
          <w:szCs w:val="16"/>
          <w:lang w:eastAsia="en-IN"/>
        </w:rPr>
        <w:t>Multiple instances of a resource type</w:t>
      </w:r>
      <w:r w:rsidRPr="007C545D">
        <w:rPr>
          <w:rFonts w:eastAsia="Times New Roman" w:cstheme="minorHAnsi"/>
          <w:b/>
          <w:sz w:val="16"/>
          <w:szCs w:val="16"/>
          <w:lang w:eastAsia="en-IN"/>
        </w:rPr>
        <w:t>: Banker’s algorithm</w:t>
      </w:r>
      <w:r w:rsidR="00260DB1">
        <w:rPr>
          <w:rFonts w:eastAsia="Times New Roman" w:cstheme="minorHAnsi"/>
          <w:sz w:val="16"/>
          <w:szCs w:val="16"/>
          <w:lang w:eastAsia="en-IN"/>
        </w:rPr>
        <w:t xml:space="preserve"> </w:t>
      </w:r>
      <w:r w:rsidR="00260DB1" w:rsidRPr="00260DB1">
        <w:rPr>
          <w:rFonts w:eastAsia="Times New Roman" w:cstheme="minorHAnsi"/>
          <w:sz w:val="16"/>
          <w:szCs w:val="16"/>
          <w:lang w:eastAsia="en-IN"/>
        </w:rPr>
        <w:sym w:font="Wingdings" w:char="F0E0"/>
      </w:r>
      <w:r w:rsidR="00260DB1" w:rsidRPr="00260DB1">
        <w:rPr>
          <w:rFonts w:cstheme="minorHAnsi"/>
          <w:color w:val="303030"/>
          <w:sz w:val="16"/>
          <w:szCs w:val="16"/>
          <w:shd w:val="clear" w:color="auto" w:fill="FFFFFF"/>
        </w:rPr>
        <w:t>It follows the safety algorithm to check whether the system is in a safe state or not</w:t>
      </w:r>
      <w:r w:rsidR="00260DB1">
        <w:rPr>
          <w:rFonts w:cstheme="minorHAnsi"/>
          <w:color w:val="303030"/>
          <w:sz w:val="16"/>
          <w:szCs w:val="16"/>
          <w:shd w:val="clear" w:color="auto" w:fill="FFFFFF"/>
        </w:rPr>
        <w:t>.</w:t>
      </w:r>
    </w:p>
    <w:p w14:paraId="77F5FBAE" w14:textId="77777777" w:rsidR="00FF4344" w:rsidRPr="00260DB1" w:rsidRDefault="00FF4344" w:rsidP="00FF4344">
      <w:pPr>
        <w:pStyle w:val="NoSpacing"/>
        <w:numPr>
          <w:ilvl w:val="0"/>
          <w:numId w:val="29"/>
        </w:numPr>
        <w:rPr>
          <w:rFonts w:eastAsia="Times New Roman" w:cstheme="minorHAnsi"/>
          <w:b/>
          <w:sz w:val="16"/>
          <w:szCs w:val="16"/>
          <w:lang w:eastAsia="en-IN"/>
        </w:rPr>
      </w:pPr>
      <w:r>
        <w:rPr>
          <w:rFonts w:eastAsia="Times New Roman" w:cstheme="minorHAnsi"/>
          <w:sz w:val="16"/>
          <w:szCs w:val="16"/>
          <w:lang w:eastAsia="en-IN"/>
        </w:rPr>
        <w:t>Deadlock detection and recovery</w:t>
      </w:r>
    </w:p>
    <w:p w14:paraId="32C5342E" w14:textId="77777777" w:rsidR="00260DB1" w:rsidRDefault="00260DB1" w:rsidP="00260DB1">
      <w:pPr>
        <w:pStyle w:val="NoSpacing"/>
        <w:ind w:left="1440"/>
        <w:rPr>
          <w:rFonts w:eastAsia="Times New Roman" w:cstheme="minorHAnsi"/>
          <w:sz w:val="16"/>
          <w:szCs w:val="16"/>
          <w:lang w:eastAsia="en-IN"/>
        </w:rPr>
      </w:pPr>
      <w:r>
        <w:rPr>
          <w:rFonts w:eastAsia="Times New Roman" w:cstheme="minorHAnsi"/>
          <w:sz w:val="16"/>
          <w:szCs w:val="16"/>
          <w:lang w:eastAsia="en-IN"/>
        </w:rPr>
        <w:t>Single instance: convert resource – allocation graph to a wait-for graph</w:t>
      </w:r>
    </w:p>
    <w:p w14:paraId="526F86D3" w14:textId="77777777" w:rsidR="00260DB1" w:rsidRPr="00FF4344" w:rsidRDefault="00260DB1" w:rsidP="00260DB1">
      <w:pPr>
        <w:pStyle w:val="NoSpacing"/>
        <w:ind w:left="1440"/>
        <w:rPr>
          <w:rFonts w:eastAsia="Times New Roman" w:cstheme="minorHAnsi"/>
          <w:b/>
          <w:sz w:val="16"/>
          <w:szCs w:val="16"/>
          <w:lang w:eastAsia="en-IN"/>
        </w:rPr>
      </w:pPr>
      <w:r>
        <w:rPr>
          <w:rFonts w:eastAsia="Times New Roman" w:cstheme="minorHAnsi"/>
          <w:sz w:val="16"/>
          <w:szCs w:val="16"/>
          <w:lang w:eastAsia="en-IN"/>
        </w:rPr>
        <w:t xml:space="preserve">Several instance </w:t>
      </w:r>
    </w:p>
    <w:p w14:paraId="1B943CBF" w14:textId="77777777" w:rsidR="00FF4344" w:rsidRPr="00260DB1" w:rsidRDefault="00FF4344" w:rsidP="00FF4344">
      <w:pPr>
        <w:pStyle w:val="NoSpacing"/>
        <w:numPr>
          <w:ilvl w:val="0"/>
          <w:numId w:val="29"/>
        </w:numPr>
        <w:pBdr>
          <w:bottom w:val="single" w:sz="12" w:space="1" w:color="auto"/>
        </w:pBdr>
        <w:rPr>
          <w:rFonts w:eastAsia="Times New Roman" w:cstheme="minorHAnsi"/>
          <w:b/>
          <w:sz w:val="16"/>
          <w:szCs w:val="16"/>
          <w:lang w:eastAsia="en-IN"/>
        </w:rPr>
      </w:pPr>
      <w:r>
        <w:rPr>
          <w:rFonts w:eastAsia="Times New Roman" w:cstheme="minorHAnsi"/>
          <w:sz w:val="16"/>
          <w:szCs w:val="16"/>
          <w:lang w:eastAsia="en-IN"/>
        </w:rPr>
        <w:t>Deadlock ignorance</w:t>
      </w:r>
    </w:p>
    <w:p w14:paraId="20EB3B0A" w14:textId="77777777" w:rsidR="006621E9" w:rsidRDefault="006621E9" w:rsidP="006621E9">
      <w:pPr>
        <w:pStyle w:val="NoSpacing"/>
        <w:rPr>
          <w:rFonts w:eastAsia="Times New Roman" w:cstheme="minorHAnsi"/>
          <w:sz w:val="16"/>
          <w:szCs w:val="16"/>
          <w:lang w:eastAsia="en-IN"/>
        </w:rPr>
      </w:pPr>
      <w:r>
        <w:rPr>
          <w:rFonts w:eastAsia="Times New Roman" w:cstheme="minorHAnsi"/>
          <w:b/>
          <w:sz w:val="16"/>
          <w:szCs w:val="16"/>
          <w:lang w:eastAsia="en-IN"/>
        </w:rPr>
        <w:t xml:space="preserve">File: </w:t>
      </w:r>
      <w:r>
        <w:rPr>
          <w:rFonts w:eastAsia="Times New Roman" w:cstheme="minorHAnsi"/>
          <w:sz w:val="16"/>
          <w:szCs w:val="16"/>
          <w:lang w:eastAsia="en-IN"/>
        </w:rPr>
        <w:t>A file is a named collection of related information recorded on secondary storage.</w:t>
      </w:r>
    </w:p>
    <w:p w14:paraId="7B44A554" w14:textId="77777777" w:rsidR="006621E9" w:rsidRDefault="006621E9" w:rsidP="006621E9">
      <w:pPr>
        <w:pStyle w:val="NoSpacing"/>
        <w:rPr>
          <w:rFonts w:eastAsia="Times New Roman" w:cstheme="minorHAnsi"/>
          <w:sz w:val="16"/>
          <w:szCs w:val="16"/>
          <w:lang w:eastAsia="en-IN"/>
        </w:rPr>
      </w:pPr>
      <w:r>
        <w:rPr>
          <w:rFonts w:eastAsia="Times New Roman" w:cstheme="minorHAnsi"/>
          <w:b/>
          <w:sz w:val="16"/>
          <w:szCs w:val="16"/>
          <w:lang w:eastAsia="en-IN"/>
        </w:rPr>
        <w:t xml:space="preserve">File Attributes: </w:t>
      </w:r>
      <w:r>
        <w:rPr>
          <w:rFonts w:eastAsia="Times New Roman" w:cstheme="minorHAnsi"/>
          <w:sz w:val="16"/>
          <w:szCs w:val="16"/>
          <w:lang w:eastAsia="en-IN"/>
        </w:rPr>
        <w:t>Name , identifier, type, locations, size, protection, time, data and user identification</w:t>
      </w:r>
    </w:p>
    <w:p w14:paraId="13877849" w14:textId="77777777" w:rsidR="006621E9" w:rsidRDefault="006621E9" w:rsidP="006621E9">
      <w:pPr>
        <w:pStyle w:val="NoSpacing"/>
        <w:rPr>
          <w:rFonts w:eastAsia="Times New Roman" w:cstheme="minorHAnsi"/>
          <w:sz w:val="16"/>
          <w:szCs w:val="16"/>
          <w:lang w:eastAsia="en-IN"/>
        </w:rPr>
      </w:pPr>
      <w:r>
        <w:rPr>
          <w:rFonts w:eastAsia="Times New Roman" w:cstheme="minorHAnsi"/>
          <w:b/>
          <w:sz w:val="16"/>
          <w:szCs w:val="16"/>
          <w:lang w:eastAsia="en-IN"/>
        </w:rPr>
        <w:t>File Operations:</w:t>
      </w:r>
      <w:r>
        <w:rPr>
          <w:rFonts w:eastAsia="Times New Roman" w:cstheme="minorHAnsi"/>
          <w:sz w:val="16"/>
          <w:szCs w:val="16"/>
          <w:lang w:eastAsia="en-IN"/>
        </w:rPr>
        <w:t xml:space="preserve">  Creating a file, writing a file, Read a file, Repositioning within a file, Delete a file, Truncating a file</w:t>
      </w:r>
      <w:r w:rsidR="007F6826">
        <w:rPr>
          <w:rFonts w:eastAsia="Times New Roman" w:cstheme="minorHAnsi"/>
          <w:sz w:val="16"/>
          <w:szCs w:val="16"/>
          <w:lang w:eastAsia="en-IN"/>
        </w:rPr>
        <w:t>.</w:t>
      </w:r>
    </w:p>
    <w:p w14:paraId="4F1E4A3B" w14:textId="77777777" w:rsidR="007F6826" w:rsidRDefault="007F6826" w:rsidP="006621E9">
      <w:pPr>
        <w:pStyle w:val="NoSpacing"/>
        <w:rPr>
          <w:rFonts w:eastAsia="Times New Roman" w:cstheme="minorHAnsi"/>
          <w:b/>
          <w:sz w:val="16"/>
          <w:szCs w:val="16"/>
          <w:lang w:eastAsia="en-IN"/>
        </w:rPr>
      </w:pPr>
      <w:r>
        <w:rPr>
          <w:rFonts w:eastAsia="Times New Roman" w:cstheme="minorHAnsi"/>
          <w:b/>
          <w:sz w:val="16"/>
          <w:szCs w:val="16"/>
          <w:lang w:eastAsia="en-IN"/>
        </w:rPr>
        <w:t>File Access Method:</w:t>
      </w:r>
    </w:p>
    <w:p w14:paraId="58129EBC" w14:textId="77777777" w:rsidR="007F6826" w:rsidRDefault="007F6826" w:rsidP="007F6826">
      <w:pPr>
        <w:pStyle w:val="NoSpacing"/>
        <w:numPr>
          <w:ilvl w:val="0"/>
          <w:numId w:val="30"/>
        </w:numPr>
        <w:rPr>
          <w:rFonts w:eastAsia="Times New Roman" w:cstheme="minorHAnsi"/>
          <w:sz w:val="16"/>
          <w:szCs w:val="16"/>
          <w:lang w:eastAsia="en-IN"/>
        </w:rPr>
      </w:pPr>
      <w:r>
        <w:rPr>
          <w:rFonts w:eastAsia="Times New Roman" w:cstheme="minorHAnsi"/>
          <w:sz w:val="16"/>
          <w:szCs w:val="16"/>
          <w:lang w:eastAsia="en-IN"/>
        </w:rPr>
        <w:t>Sequential Access: Information in the file, is pressed in order, one record after another.read-next,writing-next,rewind,skin n rec</w:t>
      </w:r>
    </w:p>
    <w:p w14:paraId="5D608250" w14:textId="77777777" w:rsidR="007F6826" w:rsidRDefault="007F6826" w:rsidP="007F6826">
      <w:pPr>
        <w:pStyle w:val="NoSpacing"/>
        <w:numPr>
          <w:ilvl w:val="0"/>
          <w:numId w:val="30"/>
        </w:numPr>
        <w:rPr>
          <w:rFonts w:eastAsia="Times New Roman" w:cstheme="minorHAnsi"/>
          <w:sz w:val="16"/>
          <w:szCs w:val="16"/>
          <w:lang w:eastAsia="en-IN"/>
        </w:rPr>
      </w:pPr>
      <w:r>
        <w:rPr>
          <w:rFonts w:eastAsia="Times New Roman" w:cstheme="minorHAnsi"/>
          <w:sz w:val="16"/>
          <w:szCs w:val="16"/>
          <w:lang w:eastAsia="en-IN"/>
        </w:rPr>
        <w:t>Direct Access: A file is made up of fixed length.Logical records that allow to r &amp; w in no particular order.</w:t>
      </w:r>
    </w:p>
    <w:p w14:paraId="5A74261B" w14:textId="77777777" w:rsidR="007F6826" w:rsidRDefault="007F6826" w:rsidP="007F6826">
      <w:pPr>
        <w:pStyle w:val="NoSpacing"/>
        <w:numPr>
          <w:ilvl w:val="0"/>
          <w:numId w:val="30"/>
        </w:numPr>
        <w:rPr>
          <w:rFonts w:eastAsia="Times New Roman" w:cstheme="minorHAnsi"/>
          <w:sz w:val="16"/>
          <w:szCs w:val="16"/>
          <w:lang w:eastAsia="en-IN"/>
        </w:rPr>
      </w:pPr>
      <w:r>
        <w:rPr>
          <w:rFonts w:eastAsia="Times New Roman" w:cstheme="minorHAnsi"/>
          <w:sz w:val="16"/>
          <w:szCs w:val="16"/>
          <w:lang w:eastAsia="en-IN"/>
        </w:rPr>
        <w:t>Indexed Access: It contains key and pointer.</w:t>
      </w:r>
    </w:p>
    <w:p w14:paraId="34E6BAFE" w14:textId="77777777" w:rsidR="007F6826" w:rsidRDefault="007F6826" w:rsidP="007F6826">
      <w:pPr>
        <w:pStyle w:val="NoSpacing"/>
        <w:rPr>
          <w:rFonts w:eastAsia="Times New Roman" w:cstheme="minorHAnsi"/>
          <w:sz w:val="16"/>
          <w:szCs w:val="16"/>
          <w:lang w:eastAsia="en-IN"/>
        </w:rPr>
      </w:pPr>
      <w:r>
        <w:rPr>
          <w:rFonts w:eastAsia="Times New Roman" w:cstheme="minorHAnsi"/>
          <w:b/>
          <w:sz w:val="16"/>
          <w:szCs w:val="16"/>
          <w:lang w:eastAsia="en-IN"/>
        </w:rPr>
        <w:t xml:space="preserve">File Directory: </w:t>
      </w:r>
      <w:r w:rsidR="008835DB">
        <w:rPr>
          <w:rFonts w:eastAsia="Times New Roman" w:cstheme="minorHAnsi"/>
          <w:sz w:val="16"/>
          <w:szCs w:val="16"/>
          <w:lang w:eastAsia="en-IN"/>
        </w:rPr>
        <w:t>A physical disk can be broken into multiple partitions or mini- disks in any OS.</w:t>
      </w:r>
    </w:p>
    <w:p w14:paraId="12A06C4E" w14:textId="77777777" w:rsidR="008835DB" w:rsidRDefault="008835DB" w:rsidP="007F6826">
      <w:pPr>
        <w:pStyle w:val="NoSpacing"/>
        <w:rPr>
          <w:rFonts w:eastAsia="Times New Roman" w:cstheme="minorHAnsi"/>
          <w:sz w:val="16"/>
          <w:szCs w:val="16"/>
          <w:lang w:eastAsia="en-IN"/>
        </w:rPr>
      </w:pPr>
      <w:r>
        <w:rPr>
          <w:rFonts w:eastAsia="Times New Roman" w:cstheme="minorHAnsi"/>
          <w:b/>
          <w:sz w:val="16"/>
          <w:szCs w:val="16"/>
          <w:lang w:eastAsia="en-IN"/>
        </w:rPr>
        <w:t xml:space="preserve">Operations on Directory: </w:t>
      </w:r>
      <w:r>
        <w:rPr>
          <w:rFonts w:eastAsia="Times New Roman" w:cstheme="minorHAnsi"/>
          <w:sz w:val="16"/>
          <w:szCs w:val="16"/>
          <w:lang w:eastAsia="en-IN"/>
        </w:rPr>
        <w:t>Search for file, Create new file, Delete file, List a directory, Rename file.</w:t>
      </w:r>
    </w:p>
    <w:p w14:paraId="2F67B17F" w14:textId="77777777" w:rsidR="0008729D" w:rsidRDefault="0008729D" w:rsidP="0008729D">
      <w:pPr>
        <w:pStyle w:val="NoSpacing"/>
        <w:numPr>
          <w:ilvl w:val="0"/>
          <w:numId w:val="4"/>
        </w:numPr>
        <w:rPr>
          <w:rFonts w:eastAsia="Times New Roman" w:cstheme="minorHAnsi"/>
          <w:b/>
          <w:sz w:val="16"/>
          <w:szCs w:val="16"/>
          <w:lang w:eastAsia="en-IN"/>
        </w:rPr>
      </w:pPr>
      <w:r>
        <w:rPr>
          <w:rFonts w:eastAsia="Times New Roman" w:cstheme="minorHAnsi"/>
          <w:b/>
          <w:sz w:val="16"/>
          <w:szCs w:val="16"/>
          <w:lang w:eastAsia="en-IN"/>
        </w:rPr>
        <w:t xml:space="preserve">Single level directory: </w:t>
      </w:r>
      <w:r>
        <w:rPr>
          <w:rFonts w:eastAsia="Times New Roman" w:cstheme="minorHAnsi"/>
          <w:sz w:val="16"/>
          <w:szCs w:val="16"/>
          <w:lang w:eastAsia="en-IN"/>
        </w:rPr>
        <w:t>All the files are contained in same directory</w:t>
      </w:r>
    </w:p>
    <w:p w14:paraId="381121B7" w14:textId="77777777" w:rsidR="0008729D" w:rsidRDefault="0008729D" w:rsidP="0008729D">
      <w:pPr>
        <w:pStyle w:val="NoSpacing"/>
        <w:numPr>
          <w:ilvl w:val="0"/>
          <w:numId w:val="4"/>
        </w:numPr>
        <w:rPr>
          <w:rFonts w:eastAsia="Times New Roman" w:cstheme="minorHAnsi"/>
          <w:b/>
          <w:sz w:val="16"/>
          <w:szCs w:val="16"/>
          <w:lang w:eastAsia="en-IN"/>
        </w:rPr>
      </w:pPr>
      <w:r>
        <w:rPr>
          <w:rFonts w:eastAsia="Times New Roman" w:cstheme="minorHAnsi"/>
          <w:b/>
          <w:sz w:val="16"/>
          <w:szCs w:val="16"/>
          <w:lang w:eastAsia="en-IN"/>
        </w:rPr>
        <w:t>Two-level directory:</w:t>
      </w:r>
      <w:r>
        <w:rPr>
          <w:rFonts w:eastAsia="Times New Roman" w:cstheme="minorHAnsi"/>
          <w:sz w:val="16"/>
          <w:szCs w:val="16"/>
          <w:lang w:eastAsia="en-IN"/>
        </w:rPr>
        <w:t xml:space="preserve"> create a directory foe each user</w:t>
      </w:r>
    </w:p>
    <w:p w14:paraId="04473563" w14:textId="77777777" w:rsidR="0008729D" w:rsidRDefault="0008729D" w:rsidP="0008729D">
      <w:pPr>
        <w:pStyle w:val="NoSpacing"/>
        <w:numPr>
          <w:ilvl w:val="0"/>
          <w:numId w:val="4"/>
        </w:numPr>
        <w:rPr>
          <w:rFonts w:eastAsia="Times New Roman" w:cstheme="minorHAnsi"/>
          <w:b/>
          <w:sz w:val="16"/>
          <w:szCs w:val="16"/>
          <w:lang w:eastAsia="en-IN"/>
        </w:rPr>
      </w:pPr>
      <w:r>
        <w:rPr>
          <w:rFonts w:eastAsia="Times New Roman" w:cstheme="minorHAnsi"/>
          <w:b/>
          <w:sz w:val="16"/>
          <w:szCs w:val="16"/>
          <w:lang w:eastAsia="en-IN"/>
        </w:rPr>
        <w:t>Tree-level directory:</w:t>
      </w:r>
      <w:r>
        <w:rPr>
          <w:rFonts w:eastAsia="Times New Roman" w:cstheme="minorHAnsi"/>
          <w:sz w:val="16"/>
          <w:szCs w:val="16"/>
          <w:lang w:eastAsia="en-IN"/>
        </w:rPr>
        <w:t xml:space="preserve"> allows users to create their own sub-directories</w:t>
      </w:r>
    </w:p>
    <w:p w14:paraId="3AD7CA84" w14:textId="77777777" w:rsidR="0008729D" w:rsidRPr="0008729D" w:rsidRDefault="0008729D" w:rsidP="0008729D">
      <w:pPr>
        <w:pStyle w:val="NoSpacing"/>
        <w:numPr>
          <w:ilvl w:val="0"/>
          <w:numId w:val="4"/>
        </w:numPr>
        <w:rPr>
          <w:rFonts w:eastAsia="Times New Roman" w:cstheme="minorHAnsi"/>
          <w:b/>
          <w:sz w:val="16"/>
          <w:szCs w:val="16"/>
          <w:lang w:eastAsia="en-IN"/>
        </w:rPr>
      </w:pPr>
      <w:r>
        <w:rPr>
          <w:rFonts w:eastAsia="Times New Roman" w:cstheme="minorHAnsi"/>
          <w:b/>
          <w:sz w:val="16"/>
          <w:szCs w:val="16"/>
          <w:lang w:eastAsia="en-IN"/>
        </w:rPr>
        <w:t>Acyclic graph Directory:</w:t>
      </w:r>
      <w:r>
        <w:rPr>
          <w:rFonts w:eastAsia="Times New Roman" w:cstheme="minorHAnsi"/>
          <w:sz w:val="16"/>
          <w:szCs w:val="16"/>
          <w:lang w:eastAsia="en-IN"/>
        </w:rPr>
        <w:t xml:space="preserve"> useful when the same files need to be accessed in more than one place in directory strct.</w:t>
      </w:r>
    </w:p>
    <w:p w14:paraId="03810299" w14:textId="77777777" w:rsidR="008835DB" w:rsidRDefault="008835DB" w:rsidP="007F6826">
      <w:pPr>
        <w:pStyle w:val="NoSpacing"/>
        <w:rPr>
          <w:rFonts w:eastAsia="Times New Roman" w:cstheme="minorHAnsi"/>
          <w:sz w:val="16"/>
          <w:szCs w:val="16"/>
          <w:lang w:eastAsia="en-IN"/>
        </w:rPr>
      </w:pPr>
      <w:r>
        <w:rPr>
          <w:rFonts w:eastAsia="Times New Roman" w:cstheme="minorHAnsi"/>
          <w:b/>
          <w:sz w:val="16"/>
          <w:szCs w:val="16"/>
          <w:lang w:eastAsia="en-IN"/>
        </w:rPr>
        <w:t xml:space="preserve">File Allocation Methods: </w:t>
      </w:r>
    </w:p>
    <w:p w14:paraId="074D567E" w14:textId="77777777" w:rsidR="008835DB" w:rsidRDefault="008835DB" w:rsidP="008835DB">
      <w:pPr>
        <w:pStyle w:val="NoSpacing"/>
        <w:numPr>
          <w:ilvl w:val="0"/>
          <w:numId w:val="31"/>
        </w:numPr>
        <w:rPr>
          <w:rFonts w:eastAsia="Times New Roman" w:cstheme="minorHAnsi"/>
          <w:sz w:val="16"/>
          <w:szCs w:val="16"/>
          <w:lang w:eastAsia="en-IN"/>
        </w:rPr>
      </w:pPr>
      <w:r>
        <w:rPr>
          <w:rFonts w:eastAsia="Times New Roman" w:cstheme="minorHAnsi"/>
          <w:sz w:val="16"/>
          <w:szCs w:val="16"/>
          <w:lang w:eastAsia="en-IN"/>
        </w:rPr>
        <w:t>Contiguous Allocation: Each file occupies a set of contiguous addresses on disk.</w:t>
      </w:r>
    </w:p>
    <w:p w14:paraId="3CFBC803" w14:textId="77777777" w:rsidR="008835DB" w:rsidRDefault="008835DB" w:rsidP="008835DB">
      <w:pPr>
        <w:pStyle w:val="NoSpacing"/>
        <w:ind w:left="720"/>
        <w:rPr>
          <w:rFonts w:eastAsia="Times New Roman" w:cstheme="minorHAnsi"/>
          <w:sz w:val="16"/>
          <w:szCs w:val="16"/>
          <w:lang w:eastAsia="en-IN"/>
        </w:rPr>
      </w:pPr>
      <w:r>
        <w:rPr>
          <w:rFonts w:eastAsia="Times New Roman" w:cstheme="minorHAnsi"/>
          <w:sz w:val="16"/>
          <w:szCs w:val="16"/>
          <w:lang w:eastAsia="en-IN"/>
        </w:rPr>
        <w:t>First-fit</w:t>
      </w:r>
      <w:r w:rsidRPr="008835DB">
        <w:rPr>
          <w:rFonts w:eastAsia="Times New Roman" w:cstheme="minorHAnsi"/>
          <w:sz w:val="16"/>
          <w:szCs w:val="16"/>
          <w:lang w:eastAsia="en-IN"/>
        </w:rPr>
        <w:sym w:font="Wingdings" w:char="F0E0"/>
      </w:r>
      <w:r>
        <w:rPr>
          <w:rFonts w:eastAsia="Times New Roman" w:cstheme="minorHAnsi"/>
          <w:sz w:val="16"/>
          <w:szCs w:val="16"/>
          <w:lang w:eastAsia="en-IN"/>
        </w:rPr>
        <w:t xml:space="preserve"> Allocates first hole that is big enough.</w:t>
      </w:r>
    </w:p>
    <w:p w14:paraId="2234E353" w14:textId="77777777" w:rsidR="008835DB" w:rsidRDefault="008835DB" w:rsidP="008835DB">
      <w:pPr>
        <w:pStyle w:val="NoSpacing"/>
        <w:ind w:left="720"/>
        <w:rPr>
          <w:rFonts w:eastAsia="Times New Roman" w:cstheme="minorHAnsi"/>
          <w:sz w:val="16"/>
          <w:szCs w:val="16"/>
          <w:lang w:eastAsia="en-IN"/>
        </w:rPr>
      </w:pPr>
      <w:r>
        <w:rPr>
          <w:rFonts w:eastAsia="Times New Roman" w:cstheme="minorHAnsi"/>
          <w:sz w:val="16"/>
          <w:szCs w:val="16"/>
          <w:lang w:eastAsia="en-IN"/>
        </w:rPr>
        <w:t>Best-fit</w:t>
      </w:r>
      <w:r w:rsidRPr="008835DB">
        <w:rPr>
          <w:rFonts w:eastAsia="Times New Roman" w:cstheme="minorHAnsi"/>
          <w:sz w:val="16"/>
          <w:szCs w:val="16"/>
          <w:lang w:eastAsia="en-IN"/>
        </w:rPr>
        <w:sym w:font="Wingdings" w:char="F0E0"/>
      </w:r>
      <w:r>
        <w:rPr>
          <w:rFonts w:eastAsia="Times New Roman" w:cstheme="minorHAnsi"/>
          <w:sz w:val="16"/>
          <w:szCs w:val="16"/>
          <w:lang w:eastAsia="en-IN"/>
        </w:rPr>
        <w:t xml:space="preserve"> Allocates the smallest hole that is big enough.</w:t>
      </w:r>
    </w:p>
    <w:p w14:paraId="62019E86" w14:textId="77777777" w:rsidR="008835DB" w:rsidRDefault="008835DB" w:rsidP="008835DB">
      <w:pPr>
        <w:pStyle w:val="NoSpacing"/>
        <w:ind w:left="720"/>
        <w:rPr>
          <w:rFonts w:eastAsia="Times New Roman" w:cstheme="minorHAnsi"/>
          <w:sz w:val="16"/>
          <w:szCs w:val="16"/>
          <w:lang w:eastAsia="en-IN"/>
        </w:rPr>
      </w:pPr>
      <w:r>
        <w:rPr>
          <w:rFonts w:eastAsia="Times New Roman" w:cstheme="minorHAnsi"/>
          <w:sz w:val="16"/>
          <w:szCs w:val="16"/>
          <w:lang w:eastAsia="en-IN"/>
        </w:rPr>
        <w:t>Worst-fit</w:t>
      </w:r>
      <w:r w:rsidRPr="008835DB">
        <w:rPr>
          <w:rFonts w:eastAsia="Times New Roman" w:cstheme="minorHAnsi"/>
          <w:sz w:val="16"/>
          <w:szCs w:val="16"/>
          <w:lang w:eastAsia="en-IN"/>
        </w:rPr>
        <w:sym w:font="Wingdings" w:char="F0E0"/>
      </w:r>
      <w:r>
        <w:rPr>
          <w:rFonts w:eastAsia="Times New Roman" w:cstheme="minorHAnsi"/>
          <w:sz w:val="16"/>
          <w:szCs w:val="16"/>
          <w:lang w:eastAsia="en-IN"/>
        </w:rPr>
        <w:t xml:space="preserve"> Allocates the largest hole</w:t>
      </w:r>
    </w:p>
    <w:p w14:paraId="732B5D6F" w14:textId="77777777" w:rsidR="008835DB" w:rsidRDefault="008835DB" w:rsidP="008835DB">
      <w:pPr>
        <w:pStyle w:val="NoSpacing"/>
        <w:numPr>
          <w:ilvl w:val="0"/>
          <w:numId w:val="31"/>
        </w:numPr>
        <w:rPr>
          <w:rFonts w:eastAsia="Times New Roman" w:cstheme="minorHAnsi"/>
          <w:sz w:val="16"/>
          <w:szCs w:val="16"/>
          <w:lang w:eastAsia="en-IN"/>
        </w:rPr>
      </w:pPr>
      <w:r>
        <w:rPr>
          <w:rFonts w:eastAsia="Times New Roman" w:cstheme="minorHAnsi"/>
          <w:sz w:val="16"/>
          <w:szCs w:val="16"/>
          <w:lang w:eastAsia="en-IN"/>
        </w:rPr>
        <w:t>Linked Allocation: No external fragmentation. [in sequential access file]</w:t>
      </w:r>
    </w:p>
    <w:p w14:paraId="61AC5499" w14:textId="77777777" w:rsidR="008835DB" w:rsidRDefault="007E1939" w:rsidP="008835DB">
      <w:pPr>
        <w:pStyle w:val="NoSpacing"/>
        <w:numPr>
          <w:ilvl w:val="0"/>
          <w:numId w:val="31"/>
        </w:numPr>
        <w:pBdr>
          <w:bottom w:val="single" w:sz="12" w:space="1" w:color="auto"/>
        </w:pBdr>
        <w:rPr>
          <w:rFonts w:eastAsia="Times New Roman" w:cstheme="minorHAnsi"/>
          <w:sz w:val="16"/>
          <w:szCs w:val="16"/>
          <w:lang w:eastAsia="en-IN"/>
        </w:rPr>
      </w:pPr>
      <w:r>
        <w:rPr>
          <w:rFonts w:eastAsia="Times New Roman" w:cstheme="minorHAnsi"/>
          <w:sz w:val="16"/>
          <w:szCs w:val="16"/>
          <w:lang w:eastAsia="en-IN"/>
        </w:rPr>
        <w:t>Indexed Allocation: All the pointers are briught together into one location called index block</w:t>
      </w:r>
    </w:p>
    <w:p w14:paraId="2B36535D" w14:textId="77777777" w:rsidR="002626C6" w:rsidRDefault="002626C6" w:rsidP="00BF615A">
      <w:pPr>
        <w:pStyle w:val="NoSpacing"/>
        <w:rPr>
          <w:rFonts w:cstheme="minorHAnsi"/>
          <w:color w:val="000000"/>
          <w:sz w:val="16"/>
          <w:szCs w:val="16"/>
          <w:shd w:val="clear" w:color="auto" w:fill="FFFFFF"/>
        </w:rPr>
      </w:pPr>
      <w:r w:rsidRPr="00BF615A">
        <w:rPr>
          <w:rFonts w:eastAsia="Times New Roman" w:cstheme="minorHAnsi"/>
          <w:color w:val="303030"/>
          <w:sz w:val="16"/>
          <w:szCs w:val="16"/>
          <w:lang w:eastAsia="en-IN"/>
        </w:rPr>
        <w:t> </w:t>
      </w:r>
      <w:r w:rsidR="002E7FCF">
        <w:rPr>
          <w:rFonts w:eastAsia="Times New Roman" w:cstheme="minorHAnsi"/>
          <w:b/>
          <w:color w:val="303030"/>
          <w:sz w:val="16"/>
          <w:szCs w:val="16"/>
          <w:lang w:eastAsia="en-IN"/>
        </w:rPr>
        <w:t>Memory Management:</w:t>
      </w:r>
      <w:r w:rsidR="002E7FCF">
        <w:rPr>
          <w:rFonts w:eastAsia="Times New Roman" w:cstheme="minorHAnsi"/>
          <w:color w:val="303030"/>
          <w:sz w:val="16"/>
          <w:szCs w:val="16"/>
          <w:lang w:eastAsia="en-IN"/>
        </w:rPr>
        <w:t xml:space="preserve"> </w:t>
      </w:r>
      <w:r w:rsidR="002E7FCF" w:rsidRPr="002E7FCF">
        <w:rPr>
          <w:rFonts w:cstheme="minorHAnsi"/>
          <w:color w:val="000000"/>
          <w:sz w:val="16"/>
          <w:szCs w:val="16"/>
          <w:shd w:val="clear" w:color="auto" w:fill="FFFFFF"/>
        </w:rPr>
        <w:t>Memory management is the functionality of an operating system which handles or manages primary memory and moves processes back and forth between main memory and disk during execution</w:t>
      </w:r>
      <w:r w:rsidR="002E7FCF">
        <w:rPr>
          <w:rFonts w:cstheme="minorHAnsi"/>
          <w:color w:val="000000"/>
          <w:sz w:val="16"/>
          <w:szCs w:val="16"/>
          <w:shd w:val="clear" w:color="auto" w:fill="FFFFFF"/>
        </w:rPr>
        <w:t>.</w:t>
      </w:r>
    </w:p>
    <w:p w14:paraId="5E28F232" w14:textId="77777777" w:rsidR="002E7FCF" w:rsidRDefault="007C545D" w:rsidP="002E7FCF">
      <w:pPr>
        <w:pStyle w:val="NoSpacing"/>
        <w:rPr>
          <w:sz w:val="16"/>
          <w:szCs w:val="16"/>
          <w:shd w:val="clear" w:color="auto" w:fill="FFFFFF"/>
        </w:rPr>
      </w:pPr>
      <w:r>
        <w:rPr>
          <w:b/>
          <w:sz w:val="16"/>
          <w:szCs w:val="16"/>
          <w:shd w:val="clear" w:color="auto" w:fill="FFFFFF"/>
        </w:rPr>
        <w:t>Memory protection</w:t>
      </w:r>
      <w:r w:rsidR="002E7FCF" w:rsidRPr="002E7FCF">
        <w:rPr>
          <w:b/>
          <w:sz w:val="16"/>
          <w:szCs w:val="16"/>
          <w:shd w:val="clear" w:color="auto" w:fill="FFFFFF"/>
        </w:rPr>
        <w:t xml:space="preserve">: </w:t>
      </w:r>
      <w:r w:rsidR="002E7FCF" w:rsidRPr="002E7FCF">
        <w:rPr>
          <w:sz w:val="16"/>
          <w:szCs w:val="16"/>
          <w:shd w:val="clear" w:color="auto" w:fill="FFFFFF"/>
        </w:rPr>
        <w:t>Base reg</w:t>
      </w:r>
      <w:r w:rsidR="002E7FCF" w:rsidRPr="002E7FCF">
        <w:rPr>
          <w:sz w:val="16"/>
          <w:szCs w:val="16"/>
          <w:shd w:val="clear" w:color="auto" w:fill="FFFFFF"/>
        </w:rPr>
        <w:sym w:font="Wingdings" w:char="F0E0"/>
      </w:r>
      <w:r w:rsidR="002E7FCF" w:rsidRPr="002E7FCF">
        <w:rPr>
          <w:sz w:val="16"/>
          <w:szCs w:val="16"/>
          <w:shd w:val="clear" w:color="auto" w:fill="FFFFFF"/>
        </w:rPr>
        <w:t>holds thr smallest legal physical memory address</w:t>
      </w:r>
    </w:p>
    <w:p w14:paraId="63E05914" w14:textId="77777777" w:rsidR="002E7FCF" w:rsidRDefault="002E7FCF" w:rsidP="002E7FCF">
      <w:pPr>
        <w:pStyle w:val="NoSpacing"/>
        <w:rPr>
          <w:sz w:val="16"/>
          <w:szCs w:val="16"/>
          <w:shd w:val="clear" w:color="auto" w:fill="FFFFFF"/>
        </w:rPr>
      </w:pPr>
      <w:r>
        <w:rPr>
          <w:sz w:val="16"/>
          <w:szCs w:val="16"/>
          <w:shd w:val="clear" w:color="auto" w:fill="FFFFFF"/>
        </w:rPr>
        <w:tab/>
      </w:r>
      <w:r>
        <w:rPr>
          <w:sz w:val="16"/>
          <w:szCs w:val="16"/>
          <w:shd w:val="clear" w:color="auto" w:fill="FFFFFF"/>
        </w:rPr>
        <w:tab/>
        <w:t>Limit reg</w:t>
      </w:r>
      <w:r w:rsidRPr="002E7FCF">
        <w:rPr>
          <w:sz w:val="16"/>
          <w:szCs w:val="16"/>
          <w:shd w:val="clear" w:color="auto" w:fill="FFFFFF"/>
        </w:rPr>
        <w:sym w:font="Wingdings" w:char="F0E0"/>
      </w:r>
      <w:r>
        <w:rPr>
          <w:sz w:val="16"/>
          <w:szCs w:val="16"/>
          <w:shd w:val="clear" w:color="auto" w:fill="FFFFFF"/>
        </w:rPr>
        <w:t xml:space="preserve"> specifies the size of the range</w:t>
      </w:r>
    </w:p>
    <w:p w14:paraId="30C64A34" w14:textId="77777777" w:rsidR="002E7FCF" w:rsidRPr="002E7FCF" w:rsidRDefault="002E7FCF" w:rsidP="002E7FCF">
      <w:pPr>
        <w:pStyle w:val="NoSpacing"/>
        <w:rPr>
          <w:sz w:val="16"/>
          <w:szCs w:val="16"/>
          <w:shd w:val="clear" w:color="auto" w:fill="FFFFFF"/>
        </w:rPr>
      </w:pPr>
      <w:r>
        <w:rPr>
          <w:b/>
          <w:sz w:val="16"/>
          <w:szCs w:val="16"/>
          <w:shd w:val="clear" w:color="auto" w:fill="FFFFFF"/>
        </w:rPr>
        <w:t xml:space="preserve">Logical address: </w:t>
      </w:r>
      <w:r>
        <w:rPr>
          <w:sz w:val="16"/>
          <w:szCs w:val="16"/>
          <w:shd w:val="clear" w:color="auto" w:fill="FFFFFF"/>
        </w:rPr>
        <w:t>address generated by cpu</w:t>
      </w:r>
    </w:p>
    <w:p w14:paraId="421982FC" w14:textId="77777777" w:rsidR="002E7FCF" w:rsidRDefault="002E7FCF" w:rsidP="002E7FCF">
      <w:pPr>
        <w:pStyle w:val="NoSpacing"/>
        <w:rPr>
          <w:sz w:val="16"/>
          <w:szCs w:val="16"/>
          <w:shd w:val="clear" w:color="auto" w:fill="FFFFFF"/>
        </w:rPr>
      </w:pPr>
      <w:r>
        <w:rPr>
          <w:b/>
          <w:sz w:val="16"/>
          <w:szCs w:val="16"/>
          <w:shd w:val="clear" w:color="auto" w:fill="FFFFFF"/>
        </w:rPr>
        <w:t xml:space="preserve">Physical address: </w:t>
      </w:r>
      <w:r>
        <w:rPr>
          <w:sz w:val="16"/>
          <w:szCs w:val="16"/>
          <w:shd w:val="clear" w:color="auto" w:fill="FFFFFF"/>
        </w:rPr>
        <w:t>address seen by memory</w:t>
      </w:r>
      <w:r w:rsidR="003D313C">
        <w:rPr>
          <w:sz w:val="16"/>
          <w:szCs w:val="16"/>
          <w:shd w:val="clear" w:color="auto" w:fill="FFFFFF"/>
        </w:rPr>
        <w:t xml:space="preserve"> unit. </w:t>
      </w:r>
    </w:p>
    <w:p w14:paraId="67C2CC12" w14:textId="77777777" w:rsidR="003D313C" w:rsidRDefault="003D313C" w:rsidP="002E7FCF">
      <w:pPr>
        <w:pStyle w:val="NoSpacing"/>
        <w:rPr>
          <w:sz w:val="16"/>
          <w:szCs w:val="16"/>
          <w:shd w:val="clear" w:color="auto" w:fill="FFFFFF"/>
        </w:rPr>
      </w:pPr>
      <w:r>
        <w:rPr>
          <w:b/>
          <w:sz w:val="16"/>
          <w:szCs w:val="16"/>
          <w:shd w:val="clear" w:color="auto" w:fill="FFFFFF"/>
        </w:rPr>
        <w:t xml:space="preserve">Logical address space: </w:t>
      </w:r>
      <w:r>
        <w:rPr>
          <w:sz w:val="16"/>
          <w:szCs w:val="16"/>
          <w:shd w:val="clear" w:color="auto" w:fill="FFFFFF"/>
        </w:rPr>
        <w:t>set of all logical address generated by program.</w:t>
      </w:r>
    </w:p>
    <w:p w14:paraId="371BB62A" w14:textId="77777777" w:rsidR="003D313C" w:rsidRDefault="003D313C" w:rsidP="002E7FCF">
      <w:pPr>
        <w:pStyle w:val="NoSpacing"/>
        <w:rPr>
          <w:sz w:val="16"/>
          <w:szCs w:val="16"/>
          <w:shd w:val="clear" w:color="auto" w:fill="FFFFFF"/>
        </w:rPr>
      </w:pPr>
      <w:r>
        <w:rPr>
          <w:b/>
          <w:sz w:val="16"/>
          <w:szCs w:val="16"/>
          <w:shd w:val="clear" w:color="auto" w:fill="FFFFFF"/>
        </w:rPr>
        <w:t xml:space="preserve">MMU: </w:t>
      </w:r>
      <w:r>
        <w:rPr>
          <w:sz w:val="16"/>
          <w:szCs w:val="16"/>
          <w:shd w:val="clear" w:color="auto" w:fill="FFFFFF"/>
        </w:rPr>
        <w:t>The run-time mapping from virtual to physical address is done by hardware device called mmu</w:t>
      </w:r>
    </w:p>
    <w:p w14:paraId="3D284B1D" w14:textId="77777777" w:rsidR="004A1792" w:rsidRDefault="004A1792" w:rsidP="002E7FCF">
      <w:pPr>
        <w:pStyle w:val="NoSpacing"/>
        <w:rPr>
          <w:sz w:val="16"/>
          <w:szCs w:val="16"/>
          <w:shd w:val="clear" w:color="auto" w:fill="FFFFFF"/>
        </w:rPr>
      </w:pPr>
      <w:r>
        <w:rPr>
          <w:b/>
          <w:sz w:val="16"/>
          <w:szCs w:val="16"/>
          <w:shd w:val="clear" w:color="auto" w:fill="FFFFFF"/>
        </w:rPr>
        <w:t xml:space="preserve">Swapping: </w:t>
      </w:r>
      <w:r>
        <w:rPr>
          <w:sz w:val="16"/>
          <w:szCs w:val="16"/>
          <w:shd w:val="clear" w:color="auto" w:fill="FFFFFF"/>
        </w:rPr>
        <w:t>A process however can be swapped temporaily out of memory to a backing store and then brought back into memory for continued execution.</w:t>
      </w:r>
    </w:p>
    <w:p w14:paraId="4DD679EA" w14:textId="77777777" w:rsidR="004A1792" w:rsidRDefault="004A1792" w:rsidP="002E7FCF">
      <w:pPr>
        <w:pStyle w:val="NoSpacing"/>
        <w:rPr>
          <w:sz w:val="16"/>
          <w:szCs w:val="16"/>
          <w:shd w:val="clear" w:color="auto" w:fill="FFFFFF"/>
        </w:rPr>
      </w:pPr>
      <w:r>
        <w:rPr>
          <w:b/>
          <w:sz w:val="16"/>
          <w:szCs w:val="16"/>
          <w:shd w:val="clear" w:color="auto" w:fill="FFFFFF"/>
        </w:rPr>
        <w:t xml:space="preserve">Fragmentation: </w:t>
      </w:r>
      <w:r>
        <w:rPr>
          <w:sz w:val="16"/>
          <w:szCs w:val="16"/>
          <w:shd w:val="clear" w:color="auto" w:fill="FFFFFF"/>
        </w:rPr>
        <w:t>Fragmentation is the inability to reuse memory that is free</w:t>
      </w:r>
    </w:p>
    <w:p w14:paraId="380FF2CE" w14:textId="77777777" w:rsidR="004A1792" w:rsidRDefault="004A1792" w:rsidP="002E7FCF">
      <w:pPr>
        <w:pStyle w:val="NoSpacing"/>
        <w:rPr>
          <w:sz w:val="16"/>
          <w:szCs w:val="16"/>
          <w:shd w:val="clear" w:color="auto" w:fill="FFFFFF"/>
        </w:rPr>
      </w:pPr>
      <w:r>
        <w:rPr>
          <w:b/>
          <w:sz w:val="16"/>
          <w:szCs w:val="16"/>
          <w:shd w:val="clear" w:color="auto" w:fill="FFFFFF"/>
        </w:rPr>
        <w:t xml:space="preserve">External fragmentation: </w:t>
      </w:r>
      <w:r>
        <w:rPr>
          <w:sz w:val="16"/>
          <w:szCs w:val="16"/>
          <w:shd w:val="clear" w:color="auto" w:fill="FFFFFF"/>
        </w:rPr>
        <w:t>occur when enough free memory is available but isn’t contiguous.</w:t>
      </w:r>
    </w:p>
    <w:p w14:paraId="56E298C9" w14:textId="77777777" w:rsidR="004A1792" w:rsidRDefault="004A1792" w:rsidP="002E7FCF">
      <w:pPr>
        <w:pStyle w:val="NoSpacing"/>
        <w:rPr>
          <w:sz w:val="16"/>
          <w:szCs w:val="16"/>
          <w:shd w:val="clear" w:color="auto" w:fill="FFFFFF"/>
        </w:rPr>
      </w:pPr>
      <w:r>
        <w:rPr>
          <w:b/>
          <w:sz w:val="16"/>
          <w:szCs w:val="16"/>
          <w:shd w:val="clear" w:color="auto" w:fill="FFFFFF"/>
        </w:rPr>
        <w:t xml:space="preserve">Internal Fragmentation: </w:t>
      </w:r>
      <w:r>
        <w:rPr>
          <w:sz w:val="16"/>
          <w:szCs w:val="16"/>
          <w:shd w:val="clear" w:color="auto" w:fill="FFFFFF"/>
        </w:rPr>
        <w:t>arises when a large enough block is allocated but it is bigger than needed.</w:t>
      </w:r>
    </w:p>
    <w:p w14:paraId="4E0C2997" w14:textId="77777777" w:rsidR="004A1792" w:rsidRDefault="004A1792" w:rsidP="002E7FCF">
      <w:pPr>
        <w:pStyle w:val="NoSpacing"/>
        <w:rPr>
          <w:sz w:val="16"/>
          <w:szCs w:val="16"/>
          <w:shd w:val="clear" w:color="auto" w:fill="FFFFFF"/>
        </w:rPr>
      </w:pPr>
      <w:r w:rsidRPr="00FD6FD0">
        <w:rPr>
          <w:b/>
          <w:sz w:val="18"/>
          <w:szCs w:val="18"/>
          <w:shd w:val="clear" w:color="auto" w:fill="FFFFFF"/>
        </w:rPr>
        <w:t>Paging:</w:t>
      </w:r>
      <w:r>
        <w:rPr>
          <w:b/>
          <w:sz w:val="16"/>
          <w:szCs w:val="16"/>
          <w:shd w:val="clear" w:color="auto" w:fill="FFFFFF"/>
        </w:rPr>
        <w:t xml:space="preserve"> </w:t>
      </w:r>
      <w:r>
        <w:rPr>
          <w:sz w:val="16"/>
          <w:szCs w:val="16"/>
          <w:shd w:val="clear" w:color="auto" w:fill="FFFFFF"/>
        </w:rPr>
        <w:t>Paging is a memory management scheme that permits</w:t>
      </w:r>
      <w:r w:rsidR="002D01C9">
        <w:rPr>
          <w:sz w:val="16"/>
          <w:szCs w:val="16"/>
          <w:shd w:val="clear" w:color="auto" w:fill="FFFFFF"/>
        </w:rPr>
        <w:t xml:space="preserve"> the physical address space of space to be non-contiguous. </w:t>
      </w:r>
    </w:p>
    <w:p w14:paraId="43A46623" w14:textId="77777777" w:rsidR="002D01C9" w:rsidRDefault="002D01C9" w:rsidP="002E7FCF">
      <w:pPr>
        <w:pStyle w:val="NoSpacing"/>
        <w:rPr>
          <w:sz w:val="16"/>
          <w:szCs w:val="16"/>
          <w:shd w:val="clear" w:color="auto" w:fill="FFFFFF"/>
        </w:rPr>
      </w:pPr>
      <w:r>
        <w:rPr>
          <w:sz w:val="16"/>
          <w:szCs w:val="16"/>
          <w:shd w:val="clear" w:color="auto" w:fill="FFFFFF"/>
        </w:rPr>
        <w:tab/>
        <w:t>Avoid external fragmentation.</w:t>
      </w:r>
    </w:p>
    <w:p w14:paraId="14EF3638" w14:textId="77777777" w:rsidR="002D01C9" w:rsidRDefault="002D01C9" w:rsidP="002E7FCF">
      <w:pPr>
        <w:pStyle w:val="NoSpacing"/>
        <w:rPr>
          <w:sz w:val="16"/>
          <w:szCs w:val="16"/>
          <w:shd w:val="clear" w:color="auto" w:fill="FFFFFF"/>
        </w:rPr>
      </w:pPr>
      <w:r>
        <w:rPr>
          <w:b/>
          <w:sz w:val="16"/>
          <w:szCs w:val="16"/>
          <w:shd w:val="clear" w:color="auto" w:fill="FFFFFF"/>
        </w:rPr>
        <w:t>Frames:</w:t>
      </w:r>
      <w:r>
        <w:rPr>
          <w:sz w:val="16"/>
          <w:szCs w:val="16"/>
          <w:shd w:val="clear" w:color="auto" w:fill="FFFFFF"/>
        </w:rPr>
        <w:t xml:space="preserve"> Breaking physical memory into fixed sized blocks,</w:t>
      </w:r>
    </w:p>
    <w:p w14:paraId="37FFAC3B" w14:textId="77777777" w:rsidR="002D01C9" w:rsidRPr="00FD6FD0" w:rsidRDefault="002D01C9" w:rsidP="002E7FCF">
      <w:pPr>
        <w:pStyle w:val="NoSpacing"/>
        <w:rPr>
          <w:sz w:val="16"/>
          <w:szCs w:val="16"/>
          <w:shd w:val="clear" w:color="auto" w:fill="FFFFFF"/>
        </w:rPr>
      </w:pPr>
      <w:r w:rsidRPr="00FD6FD0">
        <w:rPr>
          <w:b/>
          <w:sz w:val="16"/>
          <w:szCs w:val="16"/>
          <w:shd w:val="clear" w:color="auto" w:fill="FFFFFF"/>
        </w:rPr>
        <w:t>Pages:</w:t>
      </w:r>
      <w:r w:rsidRPr="00FD6FD0">
        <w:rPr>
          <w:sz w:val="16"/>
          <w:szCs w:val="16"/>
          <w:shd w:val="clear" w:color="auto" w:fill="FFFFFF"/>
        </w:rPr>
        <w:t xml:space="preserve"> Breaking logical memory into blocks of same size.</w:t>
      </w:r>
    </w:p>
    <w:p w14:paraId="667F1B83" w14:textId="77777777" w:rsidR="002D01C9" w:rsidRDefault="002D01C9" w:rsidP="002E7FCF">
      <w:pPr>
        <w:pStyle w:val="NoSpacing"/>
        <w:rPr>
          <w:sz w:val="16"/>
          <w:szCs w:val="16"/>
          <w:shd w:val="clear" w:color="auto" w:fill="FFFFFF"/>
        </w:rPr>
      </w:pPr>
      <w:r w:rsidRPr="002D01C9">
        <w:rPr>
          <w:sz w:val="16"/>
          <w:szCs w:val="16"/>
          <w:shd w:val="clear" w:color="auto" w:fill="FFFFFF"/>
        </w:rPr>
        <w:sym w:font="Wingdings" w:char="F0E0"/>
      </w:r>
      <w:r>
        <w:rPr>
          <w:sz w:val="16"/>
          <w:szCs w:val="16"/>
          <w:shd w:val="clear" w:color="auto" w:fill="FFFFFF"/>
        </w:rPr>
        <w:t>address generated by cpu divides into 2 parts: page no. and page offset.</w:t>
      </w:r>
    </w:p>
    <w:p w14:paraId="354F66C1" w14:textId="77777777" w:rsidR="002D01C9" w:rsidRDefault="002D01C9" w:rsidP="002E7FCF">
      <w:pPr>
        <w:pStyle w:val="NoSpacing"/>
        <w:rPr>
          <w:rFonts w:cstheme="minorHAnsi"/>
          <w:color w:val="000000"/>
          <w:sz w:val="16"/>
          <w:szCs w:val="16"/>
          <w:shd w:val="clear" w:color="auto" w:fill="FFFFFF"/>
        </w:rPr>
      </w:pPr>
      <w:r>
        <w:rPr>
          <w:b/>
          <w:sz w:val="16"/>
          <w:szCs w:val="16"/>
          <w:shd w:val="clear" w:color="auto" w:fill="FFFFFF"/>
        </w:rPr>
        <w:t>Translation look-aside buffer:</w:t>
      </w:r>
      <w:r>
        <w:rPr>
          <w:sz w:val="16"/>
          <w:szCs w:val="16"/>
          <w:shd w:val="clear" w:color="auto" w:fill="FFFFFF"/>
        </w:rPr>
        <w:t xml:space="preserve">  </w:t>
      </w:r>
      <w:r w:rsidRPr="002D01C9">
        <w:rPr>
          <w:rFonts w:cstheme="minorHAnsi"/>
          <w:color w:val="000000"/>
          <w:sz w:val="16"/>
          <w:szCs w:val="16"/>
          <w:shd w:val="clear" w:color="auto" w:fill="FFFFFF"/>
        </w:rPr>
        <w:t>A Translation look aside buffer can be defined as a memory cache which can be used to reduce the time taken to access the page table again and again.</w:t>
      </w:r>
      <w:r>
        <w:rPr>
          <w:rFonts w:cstheme="minorHAnsi"/>
          <w:color w:val="000000"/>
          <w:sz w:val="16"/>
          <w:szCs w:val="16"/>
          <w:shd w:val="clear" w:color="auto" w:fill="FFFFFF"/>
        </w:rPr>
        <w:t>[</w:t>
      </w:r>
      <w:r w:rsidRPr="002D01C9">
        <w:rPr>
          <w:rFonts w:cstheme="minorHAnsi"/>
          <w:b/>
          <w:color w:val="000000"/>
          <w:sz w:val="16"/>
          <w:szCs w:val="16"/>
          <w:shd w:val="clear" w:color="auto" w:fill="FFFFFF"/>
        </w:rPr>
        <w:t>associative memory</w:t>
      </w:r>
      <w:r>
        <w:rPr>
          <w:rFonts w:cstheme="minorHAnsi"/>
          <w:color w:val="000000"/>
          <w:sz w:val="16"/>
          <w:szCs w:val="16"/>
          <w:shd w:val="clear" w:color="auto" w:fill="FFFFFF"/>
        </w:rPr>
        <w:t>]</w:t>
      </w:r>
    </w:p>
    <w:p w14:paraId="4225BEBF" w14:textId="77777777" w:rsidR="002D01C9" w:rsidRDefault="002D01C9"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Effective Access Time (EAT):</w:t>
      </w:r>
      <w:r>
        <w:rPr>
          <w:rFonts w:cstheme="minorHAnsi"/>
          <w:color w:val="000000"/>
          <w:sz w:val="16"/>
          <w:szCs w:val="16"/>
          <w:shd w:val="clear" w:color="auto" w:fill="FFFFFF"/>
        </w:rPr>
        <w:t xml:space="preserve"> hit ratio (search TLB + Access time for MM) + (1-hitratio)(search TLB+AMM(PT)+AMM)</w:t>
      </w:r>
    </w:p>
    <w:p w14:paraId="3D138DEA" w14:textId="77777777" w:rsidR="002D01C9" w:rsidRDefault="00024C5C" w:rsidP="002E7FCF">
      <w:pPr>
        <w:pStyle w:val="NoSpacing"/>
        <w:rPr>
          <w:rFonts w:cstheme="minorHAnsi"/>
          <w:sz w:val="16"/>
          <w:szCs w:val="16"/>
        </w:rPr>
      </w:pPr>
      <w:r>
        <w:rPr>
          <w:rFonts w:cstheme="minorHAnsi"/>
          <w:b/>
          <w:color w:val="000000"/>
          <w:sz w:val="16"/>
          <w:szCs w:val="16"/>
          <w:shd w:val="clear" w:color="auto" w:fill="FFFFFF"/>
        </w:rPr>
        <w:t>Size of MM = 2</w:t>
      </w:r>
      <w:r>
        <w:rPr>
          <w:rFonts w:cstheme="minorHAnsi"/>
          <w:b/>
          <w:color w:val="000000"/>
          <w:sz w:val="16"/>
          <w:szCs w:val="16"/>
          <w:shd w:val="clear" w:color="auto" w:fill="FFFFFF"/>
          <w:vertAlign w:val="superscript"/>
        </w:rPr>
        <w:t xml:space="preserve">n  </w:t>
      </w:r>
      <w:r>
        <w:rPr>
          <w:rFonts w:cstheme="minorHAnsi"/>
          <w:sz w:val="16"/>
          <w:szCs w:val="16"/>
        </w:rPr>
        <w:t>x size of location</w:t>
      </w:r>
    </w:p>
    <w:p w14:paraId="32380C65" w14:textId="77777777" w:rsidR="00024C5C" w:rsidRDefault="00024C5C" w:rsidP="002E7FCF">
      <w:pPr>
        <w:pStyle w:val="NoSpacing"/>
        <w:rPr>
          <w:rFonts w:cstheme="minorHAnsi"/>
          <w:b/>
          <w:sz w:val="16"/>
          <w:szCs w:val="16"/>
        </w:rPr>
      </w:pPr>
      <w:r w:rsidRPr="00024C5C">
        <w:rPr>
          <w:rFonts w:cstheme="minorHAnsi"/>
          <w:sz w:val="16"/>
          <w:szCs w:val="16"/>
        </w:rPr>
        <w:sym w:font="Wingdings" w:char="F0E0"/>
      </w:r>
      <w:r>
        <w:rPr>
          <w:rFonts w:cstheme="minorHAnsi"/>
          <w:b/>
          <w:sz w:val="16"/>
          <w:szCs w:val="16"/>
        </w:rPr>
        <w:t>Heirarichal page table , Hashed page table , Inverted page table</w:t>
      </w:r>
    </w:p>
    <w:p w14:paraId="2B4055FC" w14:textId="77777777" w:rsidR="00024C5C" w:rsidRDefault="00024C5C" w:rsidP="002E7FCF">
      <w:pPr>
        <w:pStyle w:val="NoSpacing"/>
        <w:rPr>
          <w:rFonts w:cstheme="minorHAnsi"/>
          <w:color w:val="222222"/>
          <w:sz w:val="16"/>
          <w:szCs w:val="16"/>
          <w:shd w:val="clear" w:color="auto" w:fill="FFFFFF"/>
        </w:rPr>
      </w:pPr>
      <w:r>
        <w:rPr>
          <w:rFonts w:cstheme="minorHAnsi"/>
          <w:b/>
          <w:sz w:val="16"/>
          <w:szCs w:val="16"/>
        </w:rPr>
        <w:t>Segmentation:</w:t>
      </w:r>
      <w:r w:rsidR="00042AA0">
        <w:rPr>
          <w:rFonts w:cstheme="minorHAnsi"/>
          <w:sz w:val="16"/>
          <w:szCs w:val="16"/>
        </w:rPr>
        <w:t xml:space="preserve"> </w:t>
      </w:r>
      <w:r w:rsidR="00042AA0" w:rsidRPr="00042AA0">
        <w:rPr>
          <w:rFonts w:cstheme="minorHAnsi"/>
          <w:color w:val="222222"/>
          <w:sz w:val="16"/>
          <w:szCs w:val="16"/>
          <w:shd w:val="clear" w:color="auto" w:fill="FFFFFF"/>
        </w:rPr>
        <w:t>memory management technique in which, the memory is divided into the variable size parts. Each part is known as segment which can be allocated to a process. The details about each segment are stored in a table called as segment table.</w:t>
      </w:r>
    </w:p>
    <w:p w14:paraId="5E2F6F79" w14:textId="77777777" w:rsidR="00042AA0" w:rsidRDefault="00042AA0" w:rsidP="002E7FCF">
      <w:pPr>
        <w:pStyle w:val="NoSpacing"/>
        <w:rPr>
          <w:rFonts w:cstheme="minorHAnsi"/>
          <w:color w:val="222222"/>
          <w:sz w:val="16"/>
          <w:szCs w:val="16"/>
          <w:shd w:val="clear" w:color="auto" w:fill="FFFFFF"/>
        </w:rPr>
      </w:pPr>
      <w:r w:rsidRPr="00FD6FD0">
        <w:rPr>
          <w:rFonts w:cstheme="minorHAnsi"/>
          <w:b/>
          <w:color w:val="222222"/>
          <w:sz w:val="18"/>
          <w:szCs w:val="18"/>
          <w:shd w:val="clear" w:color="auto" w:fill="FFFFFF"/>
        </w:rPr>
        <w:t>Virtual Memory</w:t>
      </w:r>
      <w:r>
        <w:rPr>
          <w:rFonts w:cstheme="minorHAnsi"/>
          <w:b/>
          <w:color w:val="222222"/>
          <w:sz w:val="16"/>
          <w:szCs w:val="16"/>
          <w:shd w:val="clear" w:color="auto" w:fill="FFFFFF"/>
        </w:rPr>
        <w:t xml:space="preserve">: </w:t>
      </w:r>
      <w:r>
        <w:rPr>
          <w:rFonts w:cstheme="minorHAnsi"/>
          <w:color w:val="222222"/>
          <w:sz w:val="16"/>
          <w:szCs w:val="16"/>
          <w:shd w:val="clear" w:color="auto" w:fill="FFFFFF"/>
        </w:rPr>
        <w:t>The virtual memory technique allows users to use more memory for a program than a real memory of a computer.</w:t>
      </w:r>
    </w:p>
    <w:p w14:paraId="5CD4675F" w14:textId="77777777" w:rsidR="00042AA0" w:rsidRDefault="0024463A" w:rsidP="002E7FCF">
      <w:pPr>
        <w:pStyle w:val="NoSpacing"/>
        <w:rPr>
          <w:rFonts w:cstheme="minorHAnsi"/>
          <w:color w:val="222222"/>
          <w:sz w:val="16"/>
          <w:szCs w:val="16"/>
          <w:shd w:val="clear" w:color="auto" w:fill="FFFFFF"/>
        </w:rPr>
      </w:pPr>
      <w:r>
        <w:rPr>
          <w:rFonts w:cstheme="minorHAnsi"/>
          <w:color w:val="222222"/>
          <w:sz w:val="16"/>
          <w:szCs w:val="16"/>
          <w:shd w:val="clear" w:color="auto" w:fill="FFFFFF"/>
        </w:rPr>
        <w:t>Virtual memory is a technique that allows execution of the process that are not completely in memory</w:t>
      </w:r>
    </w:p>
    <w:p w14:paraId="5B8E8F5C" w14:textId="77777777" w:rsidR="0024463A" w:rsidRPr="008C676E" w:rsidRDefault="0024463A" w:rsidP="002E7FCF">
      <w:pPr>
        <w:pStyle w:val="NoSpacing"/>
        <w:rPr>
          <w:rFonts w:cstheme="minorHAnsi"/>
          <w:color w:val="222222"/>
          <w:sz w:val="16"/>
          <w:szCs w:val="16"/>
          <w:shd w:val="clear" w:color="auto" w:fill="FFFFFF"/>
        </w:rPr>
      </w:pPr>
      <w:r w:rsidRPr="008C676E">
        <w:rPr>
          <w:rFonts w:cstheme="minorHAnsi"/>
          <w:color w:val="222222"/>
          <w:sz w:val="16"/>
          <w:szCs w:val="16"/>
          <w:shd w:val="clear" w:color="auto" w:fill="FFFFFF"/>
        </w:rPr>
        <w:t>Demand Paging: lly to paging system with swapping.</w:t>
      </w:r>
    </w:p>
    <w:p w14:paraId="071EB330" w14:textId="77777777" w:rsidR="00F83AE4" w:rsidRDefault="00F83AE4" w:rsidP="002E7FCF">
      <w:pPr>
        <w:pStyle w:val="NoSpacing"/>
        <w:rPr>
          <w:rFonts w:cstheme="minorHAnsi"/>
          <w:color w:val="222222"/>
          <w:sz w:val="16"/>
          <w:szCs w:val="16"/>
          <w:shd w:val="clear" w:color="auto" w:fill="FFFFFF"/>
        </w:rPr>
      </w:pPr>
      <w:r>
        <w:rPr>
          <w:rFonts w:cstheme="minorHAnsi"/>
          <w:b/>
          <w:color w:val="222222"/>
          <w:sz w:val="16"/>
          <w:szCs w:val="16"/>
          <w:shd w:val="clear" w:color="auto" w:fill="FFFFFF"/>
        </w:rPr>
        <w:t xml:space="preserve">Page fault: </w:t>
      </w:r>
      <w:r>
        <w:rPr>
          <w:rFonts w:cstheme="minorHAnsi"/>
          <w:color w:val="222222"/>
          <w:sz w:val="16"/>
          <w:szCs w:val="16"/>
          <w:shd w:val="clear" w:color="auto" w:fill="FFFFFF"/>
        </w:rPr>
        <w:t>When the process tries to access a page and the page was not brought into memory.</w:t>
      </w:r>
    </w:p>
    <w:p w14:paraId="3FCCE818" w14:textId="77777777" w:rsidR="00F83AE4" w:rsidRDefault="00FD6FD0" w:rsidP="002E7FCF">
      <w:pPr>
        <w:pStyle w:val="NoSpacing"/>
        <w:rPr>
          <w:rFonts w:cstheme="minorHAnsi"/>
          <w:color w:val="222222"/>
          <w:sz w:val="16"/>
          <w:szCs w:val="16"/>
          <w:shd w:val="clear" w:color="auto" w:fill="FFFFFF"/>
        </w:rPr>
      </w:pPr>
      <w:r w:rsidRPr="00FD6FD0">
        <w:rPr>
          <w:rFonts w:cstheme="minorHAnsi"/>
          <w:b/>
          <w:color w:val="222222"/>
          <w:sz w:val="16"/>
          <w:szCs w:val="16"/>
          <w:shd w:val="clear" w:color="auto" w:fill="FFFFFF"/>
        </w:rPr>
        <w:sym w:font="Wingdings" w:char="F0E0"/>
      </w:r>
      <w:r w:rsidR="00F83AE4">
        <w:rPr>
          <w:rFonts w:cstheme="minorHAnsi"/>
          <w:b/>
          <w:color w:val="222222"/>
          <w:sz w:val="16"/>
          <w:szCs w:val="16"/>
          <w:shd w:val="clear" w:color="auto" w:fill="FFFFFF"/>
        </w:rPr>
        <w:t>Page replacement:</w:t>
      </w:r>
      <w:r w:rsidR="00F83AE4">
        <w:rPr>
          <w:rFonts w:cstheme="minorHAnsi"/>
          <w:color w:val="222222"/>
          <w:sz w:val="16"/>
          <w:szCs w:val="16"/>
          <w:shd w:val="clear" w:color="auto" w:fill="FFFFFF"/>
        </w:rPr>
        <w:t xml:space="preserve"> a page fault occurs and we need to bring the desired page into memory. There are no free frames</w:t>
      </w:r>
    </w:p>
    <w:p w14:paraId="32F0A847" w14:textId="77777777" w:rsidR="00F83AE4" w:rsidRPr="00F83AE4" w:rsidRDefault="00F83AE4" w:rsidP="00F83AE4">
      <w:pPr>
        <w:pStyle w:val="NoSpacing"/>
        <w:rPr>
          <w:sz w:val="16"/>
          <w:szCs w:val="16"/>
          <w:lang w:eastAsia="en-IN"/>
        </w:rPr>
      </w:pPr>
      <w:r w:rsidRPr="00F83AE4">
        <w:rPr>
          <w:b/>
          <w:bCs/>
          <w:sz w:val="16"/>
          <w:szCs w:val="16"/>
          <w:lang w:eastAsia="en-IN"/>
        </w:rPr>
        <w:t>First in First out</w:t>
      </w:r>
      <w:r w:rsidRPr="00F83AE4">
        <w:rPr>
          <w:sz w:val="16"/>
          <w:szCs w:val="16"/>
          <w:lang w:eastAsia="en-IN"/>
        </w:rPr>
        <w:t>:It replaces the oldest page that has been present in the main memory for the longest time.</w:t>
      </w:r>
    </w:p>
    <w:p w14:paraId="5574712D" w14:textId="77777777" w:rsidR="00F83AE4" w:rsidRDefault="00F83AE4"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 xml:space="preserve">Optimal Replacement Algorithm: </w:t>
      </w:r>
      <w:r w:rsidR="00D65E3A">
        <w:rPr>
          <w:rFonts w:cstheme="minorHAnsi"/>
          <w:color w:val="000000"/>
          <w:sz w:val="16"/>
          <w:szCs w:val="16"/>
          <w:shd w:val="clear" w:color="auto" w:fill="FFFFFF"/>
        </w:rPr>
        <w:t>Replace the page that will not be used for the longest period of time.</w:t>
      </w:r>
    </w:p>
    <w:p w14:paraId="6F26ACD4" w14:textId="77777777" w:rsidR="00D65E3A" w:rsidRDefault="00D65E3A"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Least Recently Used:</w:t>
      </w:r>
      <w:r>
        <w:rPr>
          <w:rFonts w:cstheme="minorHAnsi"/>
          <w:color w:val="000000"/>
          <w:sz w:val="16"/>
          <w:szCs w:val="16"/>
          <w:shd w:val="clear" w:color="auto" w:fill="FFFFFF"/>
        </w:rPr>
        <w:t xml:space="preserve"> Replace the page that has not been used for the longest period of time.</w:t>
      </w:r>
    </w:p>
    <w:p w14:paraId="39C126EB" w14:textId="77777777" w:rsidR="00D65E3A" w:rsidRDefault="00D65E3A"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 xml:space="preserve">Allocation of frames: </w:t>
      </w:r>
      <w:r>
        <w:rPr>
          <w:rFonts w:cstheme="minorHAnsi"/>
          <w:color w:val="000000"/>
          <w:sz w:val="16"/>
          <w:szCs w:val="16"/>
          <w:shd w:val="clear" w:color="auto" w:fill="FFFFFF"/>
        </w:rPr>
        <w:t>Fixed allocation</w:t>
      </w:r>
      <w:r w:rsidRPr="00D65E3A">
        <w:rPr>
          <w:rFonts w:cstheme="minorHAnsi"/>
          <w:color w:val="000000"/>
          <w:sz w:val="16"/>
          <w:szCs w:val="16"/>
          <w:shd w:val="clear" w:color="auto" w:fill="FFFFFF"/>
        </w:rPr>
        <w:sym w:font="Wingdings" w:char="F0E0"/>
      </w:r>
      <w:r>
        <w:rPr>
          <w:rFonts w:cstheme="minorHAnsi"/>
          <w:color w:val="000000"/>
          <w:sz w:val="16"/>
          <w:szCs w:val="16"/>
          <w:shd w:val="clear" w:color="auto" w:fill="FFFFFF"/>
        </w:rPr>
        <w:t xml:space="preserve"> equal allocation , proportional allocation</w:t>
      </w:r>
    </w:p>
    <w:p w14:paraId="41FEE069" w14:textId="77777777" w:rsidR="00D65E3A" w:rsidRPr="008C676E" w:rsidRDefault="00D65E3A" w:rsidP="002E7FCF">
      <w:pPr>
        <w:pStyle w:val="NoSpacing"/>
        <w:rPr>
          <w:rFonts w:cstheme="minorHAnsi"/>
          <w:b/>
          <w:color w:val="000000"/>
          <w:sz w:val="16"/>
          <w:szCs w:val="16"/>
          <w:shd w:val="clear" w:color="auto" w:fill="FFFFFF"/>
        </w:rPr>
      </w:pPr>
      <w:r w:rsidRPr="008C676E">
        <w:rPr>
          <w:rFonts w:cstheme="minorHAnsi"/>
          <w:b/>
          <w:color w:val="000000"/>
          <w:sz w:val="16"/>
          <w:szCs w:val="16"/>
          <w:shd w:val="clear" w:color="auto" w:fill="FFFFFF"/>
        </w:rPr>
        <w:t xml:space="preserve">                                       Priority allocation</w:t>
      </w:r>
      <w:r w:rsidRPr="008C676E">
        <w:rPr>
          <w:rFonts w:cstheme="minorHAnsi"/>
          <w:b/>
          <w:color w:val="000000"/>
          <w:sz w:val="16"/>
          <w:szCs w:val="16"/>
          <w:shd w:val="clear" w:color="auto" w:fill="FFFFFF"/>
        </w:rPr>
        <w:sym w:font="Wingdings" w:char="F0E0"/>
      </w:r>
    </w:p>
    <w:p w14:paraId="69F3EA38" w14:textId="77777777" w:rsidR="00D65E3A" w:rsidRDefault="00D65E3A"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Global replacement:</w:t>
      </w:r>
      <w:r>
        <w:rPr>
          <w:rFonts w:cstheme="minorHAnsi"/>
          <w:color w:val="000000"/>
          <w:sz w:val="16"/>
          <w:szCs w:val="16"/>
          <w:shd w:val="clear" w:color="auto" w:fill="FFFFFF"/>
        </w:rPr>
        <w:t xml:space="preserve"> process selects a replacement frame from the set of all frames, one process can take frame from another.</w:t>
      </w:r>
    </w:p>
    <w:p w14:paraId="4D6D4A86" w14:textId="77777777" w:rsidR="00D65E3A" w:rsidRDefault="00D65E3A"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 xml:space="preserve">Local replacement: </w:t>
      </w:r>
      <w:r>
        <w:rPr>
          <w:rFonts w:cstheme="minorHAnsi"/>
          <w:color w:val="000000"/>
          <w:sz w:val="16"/>
          <w:szCs w:val="16"/>
          <w:shd w:val="clear" w:color="auto" w:fill="FFFFFF"/>
        </w:rPr>
        <w:t>each process selects from only its own set of allocated frames.</w:t>
      </w:r>
    </w:p>
    <w:p w14:paraId="74D0CAE5" w14:textId="77777777" w:rsidR="00D65E3A" w:rsidRDefault="006027CF" w:rsidP="002E7FCF">
      <w:pPr>
        <w:pStyle w:val="NoSpacing"/>
        <w:pBdr>
          <w:bottom w:val="single" w:sz="12" w:space="1" w:color="auto"/>
        </w:pBdr>
        <w:rPr>
          <w:rFonts w:cstheme="minorHAnsi"/>
          <w:color w:val="000000"/>
          <w:sz w:val="16"/>
          <w:szCs w:val="16"/>
          <w:shd w:val="clear" w:color="auto" w:fill="FFFFFF"/>
        </w:rPr>
      </w:pPr>
      <w:r>
        <w:rPr>
          <w:rFonts w:cstheme="minorHAnsi"/>
          <w:b/>
          <w:color w:val="000000"/>
          <w:sz w:val="16"/>
          <w:szCs w:val="16"/>
          <w:shd w:val="clear" w:color="auto" w:fill="FFFFFF"/>
        </w:rPr>
        <w:t xml:space="preserve">Thrashing: </w:t>
      </w:r>
      <w:r>
        <w:rPr>
          <w:rFonts w:cstheme="minorHAnsi"/>
          <w:color w:val="000000"/>
          <w:sz w:val="16"/>
          <w:szCs w:val="16"/>
          <w:shd w:val="clear" w:color="auto" w:fill="FFFFFF"/>
        </w:rPr>
        <w:t>a process is busy swapping pages in and out. If a process does not have enough pages the page fault rate is very high.</w:t>
      </w:r>
    </w:p>
    <w:p w14:paraId="0904B9B1" w14:textId="77777777" w:rsidR="003824B5" w:rsidRDefault="003824B5" w:rsidP="002E7FCF">
      <w:pPr>
        <w:pStyle w:val="NoSpacing"/>
        <w:rPr>
          <w:rFonts w:cstheme="minorHAnsi"/>
          <w:color w:val="000000"/>
          <w:sz w:val="16"/>
          <w:szCs w:val="16"/>
          <w:shd w:val="clear" w:color="auto" w:fill="FFFFFF"/>
        </w:rPr>
      </w:pPr>
      <w:r>
        <w:rPr>
          <w:rFonts w:cstheme="minorHAnsi"/>
          <w:color w:val="000000"/>
          <w:sz w:val="16"/>
          <w:szCs w:val="16"/>
          <w:shd w:val="clear" w:color="auto" w:fill="FFFFFF"/>
        </w:rPr>
        <w:t>I/O hardware:</w:t>
      </w:r>
      <w:r w:rsidR="00FD6FD0">
        <w:rPr>
          <w:rFonts w:ascii="Arial" w:hAnsi="Arial" w:cs="Arial"/>
          <w:color w:val="000000"/>
          <w:shd w:val="clear" w:color="auto" w:fill="FFFFFF"/>
        </w:rPr>
        <w:t>.</w:t>
      </w:r>
    </w:p>
    <w:p w14:paraId="15547094" w14:textId="77777777" w:rsidR="00FD6FD0" w:rsidRDefault="00FD6FD0" w:rsidP="002E7FCF">
      <w:pPr>
        <w:pStyle w:val="NoSpacing"/>
        <w:rPr>
          <w:rFonts w:cstheme="minorHAnsi"/>
          <w:color w:val="000000"/>
          <w:sz w:val="16"/>
          <w:szCs w:val="16"/>
          <w:shd w:val="clear" w:color="auto" w:fill="FFFFFF"/>
        </w:rPr>
      </w:pPr>
      <w:r>
        <w:rPr>
          <w:rFonts w:cstheme="minorHAnsi"/>
          <w:b/>
          <w:color w:val="000000"/>
          <w:sz w:val="16"/>
          <w:szCs w:val="16"/>
          <w:shd w:val="clear" w:color="auto" w:fill="FFFFFF"/>
        </w:rPr>
        <w:t>Pol</w:t>
      </w:r>
      <w:r w:rsidRPr="00FD6FD0">
        <w:rPr>
          <w:rFonts w:cstheme="minorHAnsi"/>
          <w:b/>
          <w:color w:val="000000"/>
          <w:sz w:val="16"/>
          <w:szCs w:val="16"/>
          <w:shd w:val="clear" w:color="auto" w:fill="FFFFFF"/>
        </w:rPr>
        <w:t>ling:</w:t>
      </w:r>
      <w:r>
        <w:rPr>
          <w:rFonts w:cstheme="minorHAnsi"/>
          <w:b/>
          <w:color w:val="000000"/>
          <w:sz w:val="16"/>
          <w:szCs w:val="16"/>
          <w:shd w:val="clear" w:color="auto" w:fill="FFFFFF"/>
        </w:rPr>
        <w:t xml:space="preserve"> [</w:t>
      </w:r>
      <w:r>
        <w:rPr>
          <w:rFonts w:cstheme="minorHAnsi"/>
          <w:color w:val="000000"/>
          <w:sz w:val="16"/>
          <w:szCs w:val="16"/>
          <w:shd w:val="clear" w:color="auto" w:fill="FFFFFF"/>
        </w:rPr>
        <w:t>device handshaking</w:t>
      </w:r>
      <w:r>
        <w:rPr>
          <w:rFonts w:cstheme="minorHAnsi"/>
          <w:b/>
          <w:color w:val="000000"/>
          <w:sz w:val="16"/>
          <w:szCs w:val="16"/>
          <w:shd w:val="clear" w:color="auto" w:fill="FFFFFF"/>
        </w:rPr>
        <w:t xml:space="preserve">] </w:t>
      </w:r>
      <w:r w:rsidR="008C676E" w:rsidRPr="008C676E">
        <w:rPr>
          <w:rFonts w:cstheme="minorHAnsi"/>
          <w:color w:val="000000"/>
          <w:sz w:val="16"/>
          <w:szCs w:val="16"/>
          <w:shd w:val="clear" w:color="auto" w:fill="FFFFFF"/>
        </w:rPr>
        <w:t>The process of periodically checking status of the device to see if it is time for the next I/O operation, is called polling</w:t>
      </w:r>
    </w:p>
    <w:p w14:paraId="636F96DC" w14:textId="77777777" w:rsidR="008C676E" w:rsidRDefault="008C676E" w:rsidP="002E7FCF">
      <w:pPr>
        <w:pStyle w:val="NoSpacing"/>
        <w:rPr>
          <w:rFonts w:cstheme="minorHAnsi"/>
          <w:color w:val="000000"/>
          <w:sz w:val="16"/>
          <w:szCs w:val="16"/>
          <w:shd w:val="clear" w:color="auto" w:fill="FFFFFF"/>
        </w:rPr>
      </w:pPr>
      <w:r w:rsidRPr="008C676E">
        <w:rPr>
          <w:rFonts w:cstheme="minorHAnsi"/>
          <w:b/>
          <w:color w:val="000000"/>
          <w:sz w:val="16"/>
          <w:szCs w:val="16"/>
          <w:shd w:val="clear" w:color="auto" w:fill="FFFFFF"/>
        </w:rPr>
        <w:t>Interrupt</w:t>
      </w:r>
      <w:r>
        <w:rPr>
          <w:rFonts w:cstheme="minorHAnsi"/>
          <w:color w:val="000000"/>
          <w:sz w:val="16"/>
          <w:szCs w:val="16"/>
          <w:shd w:val="clear" w:color="auto" w:fill="FFFFFF"/>
        </w:rPr>
        <w:t xml:space="preserve">: </w:t>
      </w:r>
      <w:r w:rsidRPr="008C676E">
        <w:rPr>
          <w:rFonts w:cstheme="minorHAnsi"/>
          <w:color w:val="000000"/>
          <w:sz w:val="16"/>
          <w:szCs w:val="16"/>
          <w:shd w:val="clear" w:color="auto" w:fill="FFFFFF"/>
        </w:rPr>
        <w:t>A device controller puts an interrupt signal on the bus when it needs CPU’s attention when CPU receives an interrupt, It saves its current state and invokes the appropriate interrupt handler </w:t>
      </w:r>
    </w:p>
    <w:p w14:paraId="4AFB5F7F" w14:textId="77777777" w:rsidR="008C676E" w:rsidRPr="008C676E" w:rsidRDefault="008C676E" w:rsidP="008C676E">
      <w:pPr>
        <w:pStyle w:val="NoSpacing"/>
        <w:rPr>
          <w:sz w:val="16"/>
          <w:szCs w:val="16"/>
          <w:lang w:eastAsia="en-IN"/>
        </w:rPr>
      </w:pPr>
      <w:r>
        <w:rPr>
          <w:rFonts w:cstheme="minorHAnsi"/>
          <w:b/>
          <w:color w:val="000000"/>
          <w:sz w:val="16"/>
          <w:szCs w:val="16"/>
          <w:shd w:val="clear" w:color="auto" w:fill="FFFFFF"/>
        </w:rPr>
        <w:t xml:space="preserve">Disk Scheduling: </w:t>
      </w:r>
      <w:r w:rsidRPr="008C676E">
        <w:rPr>
          <w:sz w:val="16"/>
          <w:szCs w:val="16"/>
          <w:lang w:eastAsia="en-IN"/>
        </w:rPr>
        <w:t>The algorithms used for disk scheduling are called as </w:t>
      </w:r>
      <w:r w:rsidRPr="008C676E">
        <w:rPr>
          <w:b/>
          <w:bCs/>
          <w:sz w:val="16"/>
          <w:szCs w:val="16"/>
          <w:lang w:eastAsia="en-IN"/>
        </w:rPr>
        <w:t>disk scheduling algorithms</w:t>
      </w:r>
      <w:r w:rsidRPr="008C676E">
        <w:rPr>
          <w:sz w:val="16"/>
          <w:szCs w:val="16"/>
          <w:lang w:eastAsia="en-IN"/>
        </w:rPr>
        <w:t>.</w:t>
      </w:r>
    </w:p>
    <w:p w14:paraId="288B625B" w14:textId="77777777" w:rsidR="008C676E" w:rsidRPr="008C676E" w:rsidRDefault="008C676E" w:rsidP="008C676E">
      <w:pPr>
        <w:pStyle w:val="NoSpacing"/>
        <w:rPr>
          <w:rFonts w:cstheme="minorHAnsi"/>
          <w:b/>
          <w:sz w:val="16"/>
          <w:szCs w:val="16"/>
        </w:rPr>
      </w:pPr>
      <w:r w:rsidRPr="008C676E">
        <w:rPr>
          <w:sz w:val="16"/>
          <w:szCs w:val="16"/>
          <w:lang w:eastAsia="en-IN"/>
        </w:rPr>
        <w:t>The purpose of disk scheduling algorithms is to reduce the total seek time.</w:t>
      </w:r>
    </w:p>
    <w:p w14:paraId="06490106" w14:textId="77777777" w:rsidR="008C676E" w:rsidRPr="00117646" w:rsidRDefault="00117646" w:rsidP="00117646">
      <w:pPr>
        <w:pStyle w:val="NoSpacing"/>
        <w:rPr>
          <w:sz w:val="16"/>
          <w:szCs w:val="16"/>
        </w:rPr>
      </w:pPr>
      <w:r w:rsidRPr="00117646">
        <w:rPr>
          <w:rStyle w:val="Strong"/>
          <w:rFonts w:cstheme="minorHAnsi"/>
          <w:bCs w:val="0"/>
          <w:color w:val="303030"/>
          <w:sz w:val="16"/>
          <w:szCs w:val="16"/>
          <w:u w:val="single"/>
        </w:rPr>
        <w:t>FCFS</w:t>
      </w:r>
      <w:r w:rsidR="008C676E" w:rsidRPr="00117646">
        <w:rPr>
          <w:rStyle w:val="Strong"/>
          <w:rFonts w:cstheme="minorHAnsi"/>
          <w:bCs w:val="0"/>
          <w:color w:val="303030"/>
          <w:sz w:val="16"/>
          <w:szCs w:val="16"/>
          <w:u w:val="single"/>
        </w:rPr>
        <w:t>:</w:t>
      </w:r>
      <w:ins w:id="0" w:author="Unknown">
        <w:r w:rsidR="008C676E" w:rsidRPr="00117646">
          <w:rPr>
            <w:sz w:val="16"/>
            <w:szCs w:val="16"/>
          </w:rPr>
          <w:t xml:space="preserve"> this algorithm entertains requests in the order they arrive in the disk queue.</w:t>
        </w:r>
      </w:ins>
    </w:p>
    <w:p w14:paraId="39B8ECFE" w14:textId="77777777" w:rsidR="00117646" w:rsidRPr="00117646" w:rsidRDefault="008C676E" w:rsidP="00117646">
      <w:pPr>
        <w:pStyle w:val="NoSpacing"/>
        <w:rPr>
          <w:rStyle w:val="Strong"/>
          <w:rFonts w:cstheme="minorHAnsi"/>
          <w:bCs w:val="0"/>
          <w:color w:val="303030"/>
          <w:sz w:val="16"/>
          <w:szCs w:val="16"/>
          <w:u w:val="single"/>
        </w:rPr>
      </w:pPr>
      <w:ins w:id="1" w:author="Unknown">
        <w:r w:rsidRPr="00117646">
          <w:rPr>
            <w:rStyle w:val="Strong"/>
            <w:rFonts w:cstheme="minorHAnsi"/>
            <w:bCs w:val="0"/>
            <w:color w:val="303030"/>
            <w:sz w:val="16"/>
            <w:szCs w:val="16"/>
            <w:u w:val="single"/>
          </w:rPr>
          <w:t>Advantages-</w:t>
        </w:r>
      </w:ins>
    </w:p>
    <w:p w14:paraId="06688D64" w14:textId="77777777" w:rsidR="008C676E" w:rsidRPr="00117646" w:rsidRDefault="008C676E" w:rsidP="00117646">
      <w:pPr>
        <w:pStyle w:val="NoSpacing"/>
        <w:rPr>
          <w:ins w:id="2" w:author="Unknown"/>
          <w:rFonts w:ascii="Arial" w:hAnsi="Arial" w:cs="Arial"/>
          <w:color w:val="303030"/>
          <w:sz w:val="16"/>
          <w:szCs w:val="16"/>
        </w:rPr>
      </w:pPr>
      <w:ins w:id="3" w:author="Unknown">
        <w:r w:rsidRPr="00117646">
          <w:rPr>
            <w:sz w:val="16"/>
            <w:szCs w:val="16"/>
          </w:rPr>
          <w:t>It is simple, easy to understand and implement.</w:t>
        </w:r>
      </w:ins>
    </w:p>
    <w:p w14:paraId="7404E2E2" w14:textId="77777777" w:rsidR="008C676E" w:rsidRPr="00117646" w:rsidRDefault="008C676E" w:rsidP="00117646">
      <w:pPr>
        <w:pStyle w:val="NoSpacing"/>
        <w:rPr>
          <w:ins w:id="4" w:author="Unknown"/>
          <w:sz w:val="16"/>
          <w:szCs w:val="16"/>
        </w:rPr>
      </w:pPr>
      <w:ins w:id="5" w:author="Unknown">
        <w:r w:rsidRPr="00117646">
          <w:rPr>
            <w:sz w:val="16"/>
            <w:szCs w:val="16"/>
          </w:rPr>
          <w:t>It does not cause starvation to any request.</w:t>
        </w:r>
      </w:ins>
    </w:p>
    <w:p w14:paraId="7A80E2B9" w14:textId="77777777" w:rsidR="008C676E" w:rsidRPr="00117646" w:rsidRDefault="008C676E" w:rsidP="00117646">
      <w:pPr>
        <w:pStyle w:val="NoSpacing"/>
        <w:rPr>
          <w:ins w:id="6" w:author="Unknown"/>
          <w:sz w:val="16"/>
          <w:szCs w:val="16"/>
        </w:rPr>
      </w:pPr>
      <w:ins w:id="7" w:author="Unknown">
        <w:r w:rsidRPr="00117646">
          <w:rPr>
            <w:rStyle w:val="Strong"/>
            <w:rFonts w:cstheme="minorHAnsi"/>
            <w:bCs w:val="0"/>
            <w:color w:val="303030"/>
            <w:sz w:val="16"/>
            <w:szCs w:val="16"/>
            <w:u w:val="single"/>
          </w:rPr>
          <w:t>Disadvantages-</w:t>
        </w:r>
      </w:ins>
    </w:p>
    <w:p w14:paraId="3D86BF54" w14:textId="77777777" w:rsidR="008C676E" w:rsidRPr="00117646" w:rsidRDefault="008C676E" w:rsidP="00117646">
      <w:pPr>
        <w:pStyle w:val="NoSpacing"/>
        <w:rPr>
          <w:ins w:id="8" w:author="Unknown"/>
          <w:sz w:val="16"/>
          <w:szCs w:val="16"/>
        </w:rPr>
      </w:pPr>
      <w:ins w:id="9" w:author="Unknown">
        <w:r w:rsidRPr="00117646">
          <w:rPr>
            <w:sz w:val="16"/>
            <w:szCs w:val="16"/>
          </w:rPr>
          <w:t>It results in increased total seek time.</w:t>
        </w:r>
      </w:ins>
    </w:p>
    <w:p w14:paraId="7566D78C" w14:textId="77777777" w:rsidR="008C676E" w:rsidRPr="00117646" w:rsidRDefault="008C676E" w:rsidP="00117646">
      <w:pPr>
        <w:pStyle w:val="NoSpacing"/>
        <w:rPr>
          <w:ins w:id="10" w:author="Unknown"/>
          <w:sz w:val="16"/>
          <w:szCs w:val="16"/>
        </w:rPr>
      </w:pPr>
      <w:ins w:id="11" w:author="Unknown">
        <w:r w:rsidRPr="00117646">
          <w:rPr>
            <w:sz w:val="16"/>
            <w:szCs w:val="16"/>
          </w:rPr>
          <w:t>It is inefficient.</w:t>
        </w:r>
      </w:ins>
    </w:p>
    <w:p w14:paraId="0568147E" w14:textId="77777777" w:rsidR="008C676E" w:rsidRPr="00117646" w:rsidRDefault="008C676E" w:rsidP="00117646">
      <w:pPr>
        <w:pStyle w:val="NoSpacing"/>
        <w:rPr>
          <w:sz w:val="16"/>
          <w:szCs w:val="16"/>
          <w:lang w:eastAsia="en-IN"/>
        </w:rPr>
      </w:pPr>
    </w:p>
    <w:p w14:paraId="04E6D85B" w14:textId="77777777" w:rsidR="008C676E" w:rsidRDefault="00117646" w:rsidP="008C676E">
      <w:pPr>
        <w:pStyle w:val="NoSpacing"/>
        <w:rPr>
          <w:rFonts w:cstheme="minorHAnsi"/>
          <w:color w:val="303030"/>
          <w:sz w:val="16"/>
          <w:szCs w:val="16"/>
          <w:shd w:val="clear" w:color="auto" w:fill="FFFFFF"/>
        </w:rPr>
      </w:pPr>
      <w:r w:rsidRPr="00117646">
        <w:rPr>
          <w:rStyle w:val="Strong"/>
          <w:rFonts w:cstheme="minorHAnsi"/>
          <w:color w:val="303030"/>
          <w:sz w:val="16"/>
          <w:szCs w:val="16"/>
          <w:shd w:val="clear" w:color="auto" w:fill="FFFFFF"/>
        </w:rPr>
        <w:t>Shortest Seek Time First</w:t>
      </w:r>
      <w:r w:rsidRPr="00117646">
        <w:rPr>
          <w:rFonts w:cstheme="minorHAnsi"/>
          <w:color w:val="303030"/>
          <w:sz w:val="16"/>
          <w:szCs w:val="16"/>
          <w:shd w:val="clear" w:color="auto" w:fill="FFFFFF"/>
        </w:rPr>
        <w:t>.</w:t>
      </w:r>
      <w:r>
        <w:rPr>
          <w:rFonts w:cstheme="minorHAnsi"/>
          <w:color w:val="303030"/>
          <w:sz w:val="16"/>
          <w:szCs w:val="16"/>
          <w:shd w:val="clear" w:color="auto" w:fill="FFFFFF"/>
        </w:rPr>
        <w:t xml:space="preserve"> : Select the request with min seek time from current head.</w:t>
      </w:r>
    </w:p>
    <w:p w14:paraId="2706BF7A" w14:textId="77777777" w:rsidR="00117646" w:rsidRPr="00117646" w:rsidRDefault="00117646" w:rsidP="00117646">
      <w:pPr>
        <w:pStyle w:val="NoSpacing"/>
        <w:rPr>
          <w:sz w:val="16"/>
          <w:szCs w:val="16"/>
          <w:lang w:eastAsia="en-IN"/>
        </w:rPr>
      </w:pPr>
      <w:r w:rsidRPr="00117646">
        <w:rPr>
          <w:sz w:val="16"/>
          <w:szCs w:val="16"/>
          <w:shd w:val="clear" w:color="auto" w:fill="FFFFFF"/>
        </w:rPr>
        <w:t xml:space="preserve">Advantages: </w:t>
      </w:r>
      <w:r w:rsidRPr="00117646">
        <w:rPr>
          <w:sz w:val="16"/>
          <w:szCs w:val="16"/>
          <w:lang w:eastAsia="en-IN"/>
        </w:rPr>
        <w:t>It reduces the total seek time as compared to </w:t>
      </w:r>
      <w:hyperlink r:id="rId5" w:tgtFrame="_blank" w:history="1">
        <w:r w:rsidRPr="00117646">
          <w:rPr>
            <w:b/>
            <w:bCs/>
            <w:color w:val="910000"/>
            <w:sz w:val="16"/>
            <w:szCs w:val="16"/>
            <w:u w:val="single"/>
            <w:lang w:eastAsia="en-IN"/>
          </w:rPr>
          <w:t>FCFS</w:t>
        </w:r>
      </w:hyperlink>
      <w:r w:rsidRPr="00117646">
        <w:rPr>
          <w:sz w:val="16"/>
          <w:szCs w:val="16"/>
          <w:lang w:eastAsia="en-IN"/>
        </w:rPr>
        <w:t>.</w:t>
      </w:r>
    </w:p>
    <w:p w14:paraId="48EC6970" w14:textId="77777777" w:rsidR="00117646" w:rsidRDefault="00117646" w:rsidP="00117646">
      <w:pPr>
        <w:pStyle w:val="NoSpacing"/>
        <w:rPr>
          <w:sz w:val="16"/>
          <w:szCs w:val="16"/>
          <w:lang w:eastAsia="en-IN"/>
        </w:rPr>
      </w:pPr>
      <w:r w:rsidRPr="00117646">
        <w:rPr>
          <w:sz w:val="16"/>
          <w:szCs w:val="16"/>
          <w:lang w:eastAsia="en-IN"/>
        </w:rPr>
        <w:t>It provides increased throughput.</w:t>
      </w:r>
    </w:p>
    <w:p w14:paraId="3095B76B" w14:textId="77777777" w:rsidR="00117646" w:rsidRDefault="00117646" w:rsidP="00117646">
      <w:pPr>
        <w:pStyle w:val="NoSpacing"/>
        <w:rPr>
          <w:rFonts w:cstheme="minorHAnsi"/>
          <w:color w:val="303030"/>
          <w:sz w:val="16"/>
          <w:szCs w:val="16"/>
          <w:shd w:val="clear" w:color="auto" w:fill="FFFFFF"/>
        </w:rPr>
      </w:pPr>
      <w:r>
        <w:rPr>
          <w:sz w:val="16"/>
          <w:szCs w:val="16"/>
          <w:lang w:eastAsia="en-IN"/>
        </w:rPr>
        <w:t>Disadvantage:</w:t>
      </w:r>
      <w:r w:rsidRPr="00117646">
        <w:rPr>
          <w:rFonts w:ascii="Arial" w:hAnsi="Arial" w:cs="Arial"/>
          <w:color w:val="303030"/>
          <w:sz w:val="23"/>
          <w:szCs w:val="23"/>
          <w:shd w:val="clear" w:color="auto" w:fill="FFFFFF"/>
        </w:rPr>
        <w:t xml:space="preserve"> </w:t>
      </w:r>
      <w:r>
        <w:rPr>
          <w:rFonts w:cstheme="minorHAnsi"/>
          <w:color w:val="303030"/>
          <w:sz w:val="16"/>
          <w:szCs w:val="16"/>
          <w:shd w:val="clear" w:color="auto" w:fill="FFFFFF"/>
        </w:rPr>
        <w:t>Cause starvation for some reqs,</w:t>
      </w:r>
      <w:r w:rsidRPr="00117646">
        <w:rPr>
          <w:rFonts w:cstheme="minorHAnsi"/>
          <w:color w:val="303030"/>
          <w:sz w:val="16"/>
          <w:szCs w:val="16"/>
          <w:shd w:val="clear" w:color="auto" w:fill="FFFFFF"/>
        </w:rPr>
        <w:t>There is an overhead of finding out the closest request.</w:t>
      </w:r>
    </w:p>
    <w:p w14:paraId="7AAA5384" w14:textId="77777777" w:rsidR="00117646" w:rsidRDefault="00117646" w:rsidP="00117646">
      <w:pPr>
        <w:pStyle w:val="NoSpacing"/>
        <w:rPr>
          <w:rFonts w:cstheme="minorHAnsi"/>
          <w:color w:val="303030"/>
          <w:sz w:val="16"/>
          <w:szCs w:val="16"/>
          <w:shd w:val="clear" w:color="auto" w:fill="FFFFFF"/>
        </w:rPr>
      </w:pPr>
    </w:p>
    <w:p w14:paraId="7352F260" w14:textId="77777777" w:rsidR="00117646" w:rsidRDefault="00117646" w:rsidP="00117646">
      <w:pPr>
        <w:shd w:val="clear" w:color="auto" w:fill="FFFFFF"/>
        <w:spacing w:before="60" w:after="60" w:line="240" w:lineRule="auto"/>
        <w:textAlignment w:val="baseline"/>
        <w:rPr>
          <w:rFonts w:cstheme="minorHAnsi"/>
          <w:b/>
          <w:color w:val="303030"/>
          <w:sz w:val="16"/>
          <w:szCs w:val="16"/>
          <w:shd w:val="clear" w:color="auto" w:fill="FFFFFF"/>
        </w:rPr>
      </w:pPr>
    </w:p>
    <w:p w14:paraId="50293DCB" w14:textId="77777777" w:rsidR="00117646" w:rsidRPr="00117646" w:rsidRDefault="00117646" w:rsidP="00117646">
      <w:pPr>
        <w:shd w:val="clear" w:color="auto" w:fill="FFFFFF"/>
        <w:spacing w:before="60" w:after="60" w:line="240" w:lineRule="auto"/>
        <w:textAlignment w:val="baseline"/>
        <w:rPr>
          <w:rFonts w:eastAsia="Times New Roman" w:cstheme="minorHAnsi"/>
          <w:color w:val="303030"/>
          <w:sz w:val="16"/>
          <w:szCs w:val="16"/>
          <w:lang w:eastAsia="en-IN"/>
        </w:rPr>
      </w:pPr>
      <w:r w:rsidRPr="00117646">
        <w:rPr>
          <w:rFonts w:cstheme="minorHAnsi"/>
          <w:b/>
          <w:color w:val="303030"/>
          <w:sz w:val="18"/>
          <w:szCs w:val="18"/>
          <w:shd w:val="clear" w:color="auto" w:fill="FFFFFF"/>
        </w:rPr>
        <w:t>Scan</w:t>
      </w:r>
      <w:r>
        <w:rPr>
          <w:rFonts w:cstheme="minorHAnsi"/>
          <w:b/>
          <w:color w:val="303030"/>
          <w:sz w:val="16"/>
          <w:szCs w:val="16"/>
          <w:shd w:val="clear" w:color="auto" w:fill="FFFFFF"/>
        </w:rPr>
        <w:t xml:space="preserve">: </w:t>
      </w:r>
      <w:r w:rsidRPr="00117646">
        <w:rPr>
          <w:rFonts w:eastAsia="Times New Roman" w:cstheme="minorHAnsi"/>
          <w:color w:val="303030"/>
          <w:sz w:val="16"/>
          <w:szCs w:val="16"/>
          <w:lang w:eastAsia="en-IN"/>
        </w:rPr>
        <w:t>Head starts from one end of the disk and move towards the other end servicing all the requests in between.</w:t>
      </w:r>
    </w:p>
    <w:p w14:paraId="59346465" w14:textId="77777777" w:rsidR="00117646" w:rsidRDefault="00117646" w:rsidP="00117646">
      <w:pPr>
        <w:shd w:val="clear" w:color="auto" w:fill="FFFFFF"/>
        <w:spacing w:before="60" w:after="60" w:line="240" w:lineRule="auto"/>
        <w:ind w:left="225"/>
        <w:textAlignment w:val="baseline"/>
        <w:rPr>
          <w:rFonts w:eastAsia="Times New Roman" w:cstheme="minorHAnsi"/>
          <w:color w:val="303030"/>
          <w:sz w:val="16"/>
          <w:szCs w:val="16"/>
          <w:lang w:eastAsia="en-IN"/>
        </w:rPr>
      </w:pPr>
      <w:r w:rsidRPr="00117646">
        <w:rPr>
          <w:rFonts w:eastAsia="Times New Roman" w:cstheme="minorHAnsi"/>
          <w:color w:val="303030"/>
          <w:sz w:val="16"/>
          <w:szCs w:val="16"/>
          <w:lang w:eastAsia="en-IN"/>
        </w:rPr>
        <w:t>After reaching the other end, head reverses its direction and move towards the starting end servicing all the requests in between.</w:t>
      </w:r>
    </w:p>
    <w:p w14:paraId="49FC53C1" w14:textId="77777777" w:rsidR="00117646" w:rsidRPr="00117646" w:rsidRDefault="00117646" w:rsidP="00117646">
      <w:pPr>
        <w:pStyle w:val="NoSpacing"/>
        <w:rPr>
          <w:rFonts w:cstheme="minorHAnsi"/>
          <w:sz w:val="16"/>
          <w:szCs w:val="16"/>
        </w:rPr>
      </w:pPr>
      <w:r w:rsidRPr="00117646">
        <w:rPr>
          <w:rStyle w:val="Strong"/>
          <w:rFonts w:cstheme="minorHAnsi"/>
          <w:b w:val="0"/>
          <w:bCs w:val="0"/>
          <w:color w:val="303030"/>
          <w:sz w:val="16"/>
          <w:szCs w:val="16"/>
          <w:u w:val="single"/>
        </w:rPr>
        <w:t>Advantages-</w:t>
      </w:r>
    </w:p>
    <w:p w14:paraId="7025DD84" w14:textId="77777777" w:rsidR="00117646" w:rsidRPr="00117646" w:rsidRDefault="00117646" w:rsidP="00117646">
      <w:pPr>
        <w:pStyle w:val="NoSpacing"/>
        <w:rPr>
          <w:rFonts w:cstheme="minorHAnsi"/>
          <w:sz w:val="16"/>
          <w:szCs w:val="16"/>
        </w:rPr>
      </w:pPr>
      <w:r w:rsidRPr="00117646">
        <w:rPr>
          <w:rFonts w:cstheme="minorHAnsi"/>
          <w:sz w:val="16"/>
          <w:szCs w:val="16"/>
        </w:rPr>
        <w:t>It is simple, easy to understand and implement.</w:t>
      </w:r>
    </w:p>
    <w:p w14:paraId="77AFF8F3" w14:textId="77777777" w:rsidR="00117646" w:rsidRPr="00117646" w:rsidRDefault="00117646" w:rsidP="00117646">
      <w:pPr>
        <w:pStyle w:val="NoSpacing"/>
        <w:rPr>
          <w:rFonts w:cstheme="minorHAnsi"/>
          <w:sz w:val="16"/>
          <w:szCs w:val="16"/>
        </w:rPr>
      </w:pPr>
      <w:r w:rsidRPr="00117646">
        <w:rPr>
          <w:rFonts w:cstheme="minorHAnsi"/>
          <w:sz w:val="16"/>
          <w:szCs w:val="16"/>
        </w:rPr>
        <w:t>It does not lead to starvation.</w:t>
      </w:r>
    </w:p>
    <w:p w14:paraId="34EE86FA" w14:textId="77777777" w:rsidR="00117646" w:rsidRPr="00117646" w:rsidRDefault="00117646" w:rsidP="00117646">
      <w:pPr>
        <w:pStyle w:val="NoSpacing"/>
        <w:rPr>
          <w:rFonts w:cstheme="minorHAnsi"/>
          <w:sz w:val="16"/>
          <w:szCs w:val="16"/>
        </w:rPr>
      </w:pPr>
      <w:r w:rsidRPr="00117646">
        <w:rPr>
          <w:rFonts w:cstheme="minorHAnsi"/>
          <w:sz w:val="16"/>
          <w:szCs w:val="16"/>
        </w:rPr>
        <w:t>It provides low variance in response time and waiting time.</w:t>
      </w:r>
    </w:p>
    <w:p w14:paraId="3DBCF2AC" w14:textId="77777777" w:rsidR="00117646" w:rsidRPr="00117646" w:rsidRDefault="00117646" w:rsidP="00117646">
      <w:pPr>
        <w:pStyle w:val="NoSpacing"/>
        <w:rPr>
          <w:rFonts w:cstheme="minorHAnsi"/>
          <w:sz w:val="16"/>
          <w:szCs w:val="16"/>
        </w:rPr>
      </w:pPr>
      <w:r w:rsidRPr="00117646">
        <w:rPr>
          <w:rStyle w:val="Strong"/>
          <w:rFonts w:cstheme="minorHAnsi"/>
          <w:b w:val="0"/>
          <w:bCs w:val="0"/>
          <w:color w:val="303030"/>
          <w:sz w:val="16"/>
          <w:szCs w:val="16"/>
          <w:u w:val="single"/>
        </w:rPr>
        <w:t>Disadvantages-</w:t>
      </w:r>
    </w:p>
    <w:p w14:paraId="14B67FC3" w14:textId="77777777" w:rsidR="00117646" w:rsidRPr="00117646" w:rsidRDefault="00117646" w:rsidP="00117646">
      <w:pPr>
        <w:pStyle w:val="NoSpacing"/>
        <w:rPr>
          <w:rFonts w:cstheme="minorHAnsi"/>
          <w:sz w:val="16"/>
          <w:szCs w:val="16"/>
        </w:rPr>
      </w:pPr>
      <w:r w:rsidRPr="00117646">
        <w:rPr>
          <w:rFonts w:cstheme="minorHAnsi"/>
          <w:sz w:val="16"/>
          <w:szCs w:val="16"/>
        </w:rPr>
        <w:t>It causes long waiting time for the cylinders just visited by the head.</w:t>
      </w:r>
    </w:p>
    <w:p w14:paraId="3850160F" w14:textId="77777777" w:rsidR="00117646" w:rsidRDefault="00117646" w:rsidP="00117646">
      <w:pPr>
        <w:pStyle w:val="NoSpacing"/>
        <w:rPr>
          <w:rFonts w:cstheme="minorHAnsi"/>
          <w:sz w:val="16"/>
          <w:szCs w:val="16"/>
        </w:rPr>
      </w:pPr>
      <w:r w:rsidRPr="00117646">
        <w:rPr>
          <w:rFonts w:cstheme="minorHAnsi"/>
          <w:sz w:val="16"/>
          <w:szCs w:val="16"/>
        </w:rPr>
        <w:t>It causes the head to move till the end of the disk even if there are no requests to be serviced.</w:t>
      </w:r>
    </w:p>
    <w:p w14:paraId="736B1C75" w14:textId="77777777" w:rsidR="00117646" w:rsidRDefault="00117646" w:rsidP="00117646">
      <w:pPr>
        <w:pStyle w:val="NoSpacing"/>
        <w:rPr>
          <w:rFonts w:cstheme="minorHAnsi"/>
          <w:sz w:val="16"/>
          <w:szCs w:val="16"/>
        </w:rPr>
      </w:pPr>
      <w:r w:rsidRPr="00117646">
        <w:rPr>
          <w:rFonts w:cstheme="minorHAnsi"/>
          <w:b/>
          <w:sz w:val="16"/>
          <w:szCs w:val="16"/>
        </w:rPr>
        <w:t>C-Scan</w:t>
      </w:r>
      <w:r>
        <w:rPr>
          <w:rFonts w:cstheme="minorHAnsi"/>
          <w:b/>
          <w:sz w:val="16"/>
          <w:szCs w:val="16"/>
        </w:rPr>
        <w:t xml:space="preserve">: </w:t>
      </w:r>
      <w:r w:rsidR="007D62FC">
        <w:rPr>
          <w:rFonts w:cstheme="minorHAnsi"/>
          <w:sz w:val="16"/>
          <w:szCs w:val="16"/>
        </w:rPr>
        <w:t>The head moves from one end of disk to other servicing req as it goes. When it reaches the other end, however it immediately returns to beginning of disk , without servicing any req on return trip.</w:t>
      </w:r>
    </w:p>
    <w:p w14:paraId="6F2F9AA1" w14:textId="77777777" w:rsidR="007D62FC" w:rsidRPr="007D62FC" w:rsidRDefault="007D62FC" w:rsidP="007D62FC">
      <w:pPr>
        <w:pStyle w:val="NoSpacing"/>
        <w:rPr>
          <w:rFonts w:cstheme="minorHAnsi"/>
          <w:sz w:val="16"/>
          <w:szCs w:val="16"/>
        </w:rPr>
      </w:pPr>
      <w:r w:rsidRPr="007D62FC">
        <w:rPr>
          <w:rStyle w:val="Strong"/>
          <w:rFonts w:cstheme="minorHAnsi"/>
          <w:b w:val="0"/>
          <w:bCs w:val="0"/>
          <w:color w:val="303030"/>
          <w:sz w:val="16"/>
          <w:szCs w:val="16"/>
          <w:u w:val="single"/>
        </w:rPr>
        <w:t>Advantages-</w:t>
      </w:r>
    </w:p>
    <w:p w14:paraId="104C0282" w14:textId="77777777" w:rsidR="007D62FC" w:rsidRPr="007D62FC" w:rsidRDefault="007D62FC" w:rsidP="007D62FC">
      <w:pPr>
        <w:pStyle w:val="NoSpacing"/>
        <w:rPr>
          <w:rFonts w:cstheme="minorHAnsi"/>
          <w:sz w:val="16"/>
          <w:szCs w:val="16"/>
        </w:rPr>
      </w:pPr>
      <w:r w:rsidRPr="007D62FC">
        <w:rPr>
          <w:rFonts w:cstheme="minorHAnsi"/>
          <w:sz w:val="16"/>
          <w:szCs w:val="16"/>
        </w:rPr>
        <w:t>It provides uniform waiting time.</w:t>
      </w:r>
    </w:p>
    <w:p w14:paraId="4F08FDFB" w14:textId="77777777" w:rsidR="007D62FC" w:rsidRPr="007D62FC" w:rsidRDefault="007D62FC" w:rsidP="007D62FC">
      <w:pPr>
        <w:pStyle w:val="NoSpacing"/>
        <w:rPr>
          <w:rFonts w:cstheme="minorHAnsi"/>
          <w:sz w:val="16"/>
          <w:szCs w:val="16"/>
        </w:rPr>
      </w:pPr>
      <w:r w:rsidRPr="007D62FC">
        <w:rPr>
          <w:rFonts w:cstheme="minorHAnsi"/>
          <w:sz w:val="16"/>
          <w:szCs w:val="16"/>
        </w:rPr>
        <w:t>I</w:t>
      </w:r>
      <w:r>
        <w:rPr>
          <w:rFonts w:cstheme="minorHAnsi"/>
          <w:sz w:val="16"/>
          <w:szCs w:val="16"/>
        </w:rPr>
        <w:t>t provides better response time</w:t>
      </w:r>
    </w:p>
    <w:p w14:paraId="27046E56" w14:textId="77777777" w:rsidR="007D62FC" w:rsidRPr="007D62FC" w:rsidRDefault="007D62FC" w:rsidP="007D62FC">
      <w:pPr>
        <w:pStyle w:val="NoSpacing"/>
        <w:rPr>
          <w:rFonts w:cstheme="minorHAnsi"/>
          <w:sz w:val="16"/>
          <w:szCs w:val="16"/>
        </w:rPr>
      </w:pPr>
      <w:r w:rsidRPr="007D62FC">
        <w:rPr>
          <w:rStyle w:val="Strong"/>
          <w:rFonts w:cstheme="minorHAnsi"/>
          <w:b w:val="0"/>
          <w:bCs w:val="0"/>
          <w:color w:val="303030"/>
          <w:sz w:val="16"/>
          <w:szCs w:val="16"/>
          <w:u w:val="single"/>
        </w:rPr>
        <w:t>Disadvantages-</w:t>
      </w:r>
    </w:p>
    <w:p w14:paraId="70099F26" w14:textId="77777777" w:rsidR="007D62FC" w:rsidRPr="007D62FC" w:rsidRDefault="007D62FC" w:rsidP="007D62FC">
      <w:pPr>
        <w:pStyle w:val="NoSpacing"/>
        <w:rPr>
          <w:rFonts w:cstheme="minorHAnsi"/>
          <w:sz w:val="16"/>
          <w:szCs w:val="16"/>
        </w:rPr>
      </w:pPr>
      <w:r w:rsidRPr="007D62FC">
        <w:rPr>
          <w:rFonts w:cstheme="minorHAnsi"/>
          <w:sz w:val="16"/>
          <w:szCs w:val="16"/>
        </w:rPr>
        <w:t>It causes more seek movements as compared to SCAN Algorithm.</w:t>
      </w:r>
    </w:p>
    <w:p w14:paraId="3C2B60B4" w14:textId="77777777" w:rsidR="007D62FC" w:rsidRDefault="007D62FC" w:rsidP="007D62FC">
      <w:pPr>
        <w:pStyle w:val="NoSpacing"/>
        <w:rPr>
          <w:rFonts w:cstheme="minorHAnsi"/>
          <w:sz w:val="16"/>
          <w:szCs w:val="16"/>
        </w:rPr>
      </w:pPr>
      <w:r w:rsidRPr="007D62FC">
        <w:rPr>
          <w:rFonts w:cstheme="minorHAnsi"/>
          <w:sz w:val="16"/>
          <w:szCs w:val="16"/>
        </w:rPr>
        <w:t>It causes the head to move till the end of the disk even if there are no requests to be serviced.</w:t>
      </w:r>
    </w:p>
    <w:p w14:paraId="6729A272" w14:textId="77777777" w:rsidR="007D62FC" w:rsidRPr="007D62FC" w:rsidRDefault="007D62FC" w:rsidP="007D62FC">
      <w:pPr>
        <w:pStyle w:val="NoSpacing"/>
        <w:rPr>
          <w:sz w:val="16"/>
          <w:szCs w:val="16"/>
        </w:rPr>
      </w:pPr>
      <w:r w:rsidRPr="007D62FC">
        <w:rPr>
          <w:b/>
          <w:sz w:val="16"/>
          <w:szCs w:val="16"/>
        </w:rPr>
        <w:t>LOOK:</w:t>
      </w:r>
      <w:r w:rsidRPr="007D62FC">
        <w:rPr>
          <w:sz w:val="16"/>
          <w:szCs w:val="16"/>
        </w:rPr>
        <w:t xml:space="preserve"> </w:t>
      </w:r>
      <w:r w:rsidR="00117646" w:rsidRPr="007D62FC">
        <w:rPr>
          <w:sz w:val="16"/>
          <w:szCs w:val="16"/>
        </w:rPr>
        <w:t> </w:t>
      </w:r>
      <w:r w:rsidRPr="007D62FC">
        <w:rPr>
          <w:sz w:val="16"/>
          <w:szCs w:val="16"/>
          <w:shd w:val="clear" w:color="auto" w:fill="FFFFFF"/>
        </w:rPr>
        <w:t>Head starts from the first request at one end of the disk and moves towards the last request</w:t>
      </w:r>
      <w:r w:rsidRPr="007D62FC">
        <w:rPr>
          <w:sz w:val="16"/>
          <w:szCs w:val="16"/>
        </w:rPr>
        <w:t xml:space="preserve"> </w:t>
      </w:r>
      <w:r w:rsidRPr="007D62FC">
        <w:rPr>
          <w:rFonts w:eastAsia="Times New Roman"/>
          <w:sz w:val="16"/>
          <w:szCs w:val="16"/>
          <w:lang w:eastAsia="en-IN"/>
        </w:rPr>
        <w:t>After reaching the last request at the other end, head reverses its direction.</w:t>
      </w:r>
    </w:p>
    <w:p w14:paraId="4349CD13" w14:textId="77777777" w:rsidR="007D62FC" w:rsidRDefault="007D62FC" w:rsidP="007D62FC">
      <w:pPr>
        <w:pStyle w:val="NoSpacing"/>
        <w:rPr>
          <w:rFonts w:eastAsia="Times New Roman"/>
          <w:sz w:val="16"/>
          <w:szCs w:val="16"/>
          <w:lang w:eastAsia="en-IN"/>
        </w:rPr>
      </w:pPr>
      <w:r w:rsidRPr="007D62FC">
        <w:rPr>
          <w:rFonts w:eastAsia="Times New Roman"/>
          <w:sz w:val="16"/>
          <w:szCs w:val="16"/>
          <w:lang w:eastAsia="en-IN"/>
        </w:rPr>
        <w:t>It then returns to the first request at the starting end servicing all the requests in between.</w:t>
      </w:r>
    </w:p>
    <w:p w14:paraId="014D2DB2" w14:textId="77777777" w:rsidR="007D62FC" w:rsidRPr="007D62FC" w:rsidRDefault="007D62FC" w:rsidP="007D62FC">
      <w:pPr>
        <w:pStyle w:val="NoSpacing"/>
        <w:rPr>
          <w:rFonts w:cstheme="minorHAnsi"/>
          <w:sz w:val="16"/>
          <w:szCs w:val="16"/>
          <w:lang w:eastAsia="en-IN"/>
        </w:rPr>
      </w:pPr>
      <w:r w:rsidRPr="007D62FC">
        <w:rPr>
          <w:rFonts w:cstheme="minorHAnsi"/>
          <w:sz w:val="16"/>
          <w:szCs w:val="16"/>
          <w:u w:val="single"/>
          <w:lang w:eastAsia="en-IN"/>
        </w:rPr>
        <w:t>Adavantage</w:t>
      </w:r>
      <w:r w:rsidRPr="007D62FC">
        <w:rPr>
          <w:rFonts w:cstheme="minorHAnsi"/>
          <w:sz w:val="16"/>
          <w:szCs w:val="16"/>
          <w:lang w:eastAsia="en-IN"/>
        </w:rPr>
        <w:t>: It provides better performance as compared to SCAN Algorithm.</w:t>
      </w:r>
    </w:p>
    <w:p w14:paraId="08DEA656" w14:textId="77777777" w:rsidR="007D62FC" w:rsidRPr="007D62FC" w:rsidRDefault="007D62FC" w:rsidP="007D62FC">
      <w:pPr>
        <w:pStyle w:val="NoSpacing"/>
        <w:rPr>
          <w:rFonts w:cstheme="minorHAnsi"/>
          <w:sz w:val="16"/>
          <w:szCs w:val="16"/>
          <w:lang w:eastAsia="en-IN"/>
        </w:rPr>
      </w:pPr>
      <w:r w:rsidRPr="007D62FC">
        <w:rPr>
          <w:rFonts w:cstheme="minorHAnsi"/>
          <w:sz w:val="16"/>
          <w:szCs w:val="16"/>
          <w:lang w:eastAsia="en-IN"/>
        </w:rPr>
        <w:t>It does not lead to starvation.</w:t>
      </w:r>
    </w:p>
    <w:p w14:paraId="609FEC36" w14:textId="77777777" w:rsidR="007D62FC" w:rsidRPr="007D62FC" w:rsidRDefault="007D62FC" w:rsidP="007D62FC">
      <w:pPr>
        <w:pStyle w:val="NoSpacing"/>
        <w:rPr>
          <w:rFonts w:cstheme="minorHAnsi"/>
          <w:sz w:val="16"/>
          <w:szCs w:val="16"/>
          <w:lang w:eastAsia="en-IN"/>
        </w:rPr>
      </w:pPr>
      <w:r w:rsidRPr="007D62FC">
        <w:rPr>
          <w:rFonts w:cstheme="minorHAnsi"/>
          <w:sz w:val="16"/>
          <w:szCs w:val="16"/>
          <w:u w:val="single"/>
          <w:lang w:eastAsia="en-IN"/>
        </w:rPr>
        <w:t>Disadvantage</w:t>
      </w:r>
      <w:r w:rsidRPr="007D62FC">
        <w:rPr>
          <w:rFonts w:cstheme="minorHAnsi"/>
          <w:sz w:val="16"/>
          <w:szCs w:val="16"/>
          <w:lang w:eastAsia="en-IN"/>
        </w:rPr>
        <w:t>: There is an overhead of finding the end requests.</w:t>
      </w:r>
    </w:p>
    <w:p w14:paraId="7235B715" w14:textId="77777777" w:rsidR="007D62FC" w:rsidRDefault="007D62FC" w:rsidP="007D62FC">
      <w:pPr>
        <w:pStyle w:val="NoSpacing"/>
        <w:rPr>
          <w:rFonts w:cstheme="minorHAnsi"/>
          <w:sz w:val="16"/>
          <w:szCs w:val="16"/>
          <w:lang w:eastAsia="en-IN"/>
        </w:rPr>
      </w:pPr>
      <w:r w:rsidRPr="007D62FC">
        <w:rPr>
          <w:rFonts w:cstheme="minorHAnsi"/>
          <w:sz w:val="16"/>
          <w:szCs w:val="16"/>
          <w:lang w:eastAsia="en-IN"/>
        </w:rPr>
        <w:t>It causes long waiting time for the cylinders just visited by the head.</w:t>
      </w:r>
    </w:p>
    <w:p w14:paraId="11BD9286" w14:textId="77777777" w:rsidR="007D62FC" w:rsidRPr="007D62FC" w:rsidRDefault="007D62FC" w:rsidP="007D62FC">
      <w:pPr>
        <w:pStyle w:val="NoSpacing"/>
        <w:rPr>
          <w:sz w:val="16"/>
          <w:szCs w:val="16"/>
          <w:lang w:eastAsia="en-IN"/>
        </w:rPr>
      </w:pPr>
      <w:r w:rsidRPr="007D62FC">
        <w:rPr>
          <w:b/>
          <w:sz w:val="16"/>
          <w:szCs w:val="16"/>
          <w:lang w:eastAsia="en-IN"/>
        </w:rPr>
        <w:t>C-LOOK</w:t>
      </w:r>
      <w:r w:rsidRPr="007D62FC">
        <w:rPr>
          <w:sz w:val="16"/>
          <w:szCs w:val="16"/>
          <w:lang w:eastAsia="en-IN"/>
        </w:rPr>
        <w:t>:</w:t>
      </w:r>
      <w:r w:rsidRPr="007D62FC">
        <w:rPr>
          <w:sz w:val="16"/>
          <w:szCs w:val="16"/>
        </w:rPr>
        <w:t xml:space="preserve"> </w:t>
      </w:r>
      <w:r w:rsidRPr="007D62FC">
        <w:rPr>
          <w:sz w:val="16"/>
          <w:szCs w:val="16"/>
          <w:lang w:eastAsia="en-IN"/>
        </w:rPr>
        <w:t>Head starts from the first request at one end of the disk and moves towards the last request at the other end servicing all the requests in between.</w:t>
      </w:r>
    </w:p>
    <w:p w14:paraId="30AAD5C1" w14:textId="77777777" w:rsidR="007D62FC" w:rsidRPr="007D62FC" w:rsidRDefault="007D62FC" w:rsidP="007D62FC">
      <w:pPr>
        <w:pStyle w:val="NoSpacing"/>
        <w:rPr>
          <w:sz w:val="16"/>
          <w:szCs w:val="16"/>
          <w:lang w:eastAsia="en-IN"/>
        </w:rPr>
      </w:pPr>
      <w:r w:rsidRPr="007D62FC">
        <w:rPr>
          <w:sz w:val="16"/>
          <w:szCs w:val="16"/>
          <w:lang w:eastAsia="en-IN"/>
        </w:rPr>
        <w:t>After reaching the last request at the other end, head reverses its direction.</w:t>
      </w:r>
    </w:p>
    <w:p w14:paraId="24D713FF" w14:textId="77777777" w:rsidR="007D62FC" w:rsidRPr="007D62FC" w:rsidRDefault="007D62FC" w:rsidP="007D62FC">
      <w:pPr>
        <w:pStyle w:val="NoSpacing"/>
        <w:rPr>
          <w:sz w:val="16"/>
          <w:szCs w:val="16"/>
          <w:lang w:eastAsia="en-IN"/>
        </w:rPr>
      </w:pPr>
      <w:r w:rsidRPr="007D62FC">
        <w:rPr>
          <w:sz w:val="16"/>
          <w:szCs w:val="16"/>
          <w:lang w:eastAsia="en-IN"/>
        </w:rPr>
        <w:t>It then returns to the first request at the starting end without servicing any request in between.</w:t>
      </w:r>
    </w:p>
    <w:p w14:paraId="6A26F108" w14:textId="77777777" w:rsidR="007D62FC" w:rsidRPr="007D62FC" w:rsidRDefault="007D62FC" w:rsidP="007D62FC">
      <w:pPr>
        <w:pStyle w:val="NoSpacing"/>
        <w:rPr>
          <w:rFonts w:cstheme="minorHAnsi"/>
          <w:sz w:val="16"/>
          <w:szCs w:val="16"/>
        </w:rPr>
      </w:pPr>
      <w:r w:rsidRPr="007D62FC">
        <w:rPr>
          <w:rStyle w:val="Strong"/>
          <w:rFonts w:cstheme="minorHAnsi"/>
          <w:b w:val="0"/>
          <w:bCs w:val="0"/>
          <w:color w:val="303030"/>
          <w:sz w:val="16"/>
          <w:szCs w:val="16"/>
          <w:u w:val="single"/>
        </w:rPr>
        <w:t>Advantages-</w:t>
      </w:r>
    </w:p>
    <w:p w14:paraId="72F9A01D" w14:textId="77777777" w:rsidR="007D62FC" w:rsidRPr="007D62FC" w:rsidRDefault="007D62FC" w:rsidP="007D62FC">
      <w:pPr>
        <w:pStyle w:val="NoSpacing"/>
        <w:rPr>
          <w:rFonts w:cstheme="minorHAnsi"/>
          <w:sz w:val="16"/>
          <w:szCs w:val="16"/>
        </w:rPr>
      </w:pPr>
      <w:r w:rsidRPr="007D62FC">
        <w:rPr>
          <w:rFonts w:cstheme="minorHAnsi"/>
          <w:sz w:val="16"/>
          <w:szCs w:val="16"/>
        </w:rPr>
        <w:t>It does not causes the head to move till the ends of the disk when there are no requests to be serviced.</w:t>
      </w:r>
    </w:p>
    <w:p w14:paraId="6D805B10" w14:textId="77777777" w:rsidR="007D62FC" w:rsidRPr="007D62FC" w:rsidRDefault="007D62FC" w:rsidP="007D62FC">
      <w:pPr>
        <w:pStyle w:val="NoSpacing"/>
        <w:rPr>
          <w:rFonts w:cstheme="minorHAnsi"/>
          <w:sz w:val="16"/>
          <w:szCs w:val="16"/>
        </w:rPr>
      </w:pPr>
      <w:r w:rsidRPr="007D62FC">
        <w:rPr>
          <w:rFonts w:cstheme="minorHAnsi"/>
          <w:sz w:val="16"/>
          <w:szCs w:val="16"/>
        </w:rPr>
        <w:t>It reduces the waiting time for the cylinders just visited by the head.</w:t>
      </w:r>
    </w:p>
    <w:p w14:paraId="70326F9E" w14:textId="77777777" w:rsidR="007D62FC" w:rsidRPr="007D62FC" w:rsidRDefault="007D62FC" w:rsidP="007D62FC">
      <w:pPr>
        <w:pStyle w:val="NoSpacing"/>
        <w:rPr>
          <w:rFonts w:cstheme="minorHAnsi"/>
          <w:sz w:val="16"/>
          <w:szCs w:val="16"/>
        </w:rPr>
      </w:pPr>
      <w:r w:rsidRPr="007D62FC">
        <w:rPr>
          <w:rFonts w:cstheme="minorHAnsi"/>
          <w:sz w:val="16"/>
          <w:szCs w:val="16"/>
        </w:rPr>
        <w:t>It provides better performance as compared to LOOK Algorithm.</w:t>
      </w:r>
    </w:p>
    <w:p w14:paraId="59F0F583" w14:textId="77777777" w:rsidR="007D62FC" w:rsidRPr="007D62FC" w:rsidRDefault="007D62FC" w:rsidP="007D62FC">
      <w:pPr>
        <w:pStyle w:val="NoSpacing"/>
        <w:rPr>
          <w:rFonts w:cstheme="minorHAnsi"/>
          <w:sz w:val="16"/>
          <w:szCs w:val="16"/>
        </w:rPr>
      </w:pPr>
      <w:r w:rsidRPr="007D62FC">
        <w:rPr>
          <w:rFonts w:cstheme="minorHAnsi"/>
          <w:sz w:val="16"/>
          <w:szCs w:val="16"/>
        </w:rPr>
        <w:t>It does not lead to starvation.</w:t>
      </w:r>
    </w:p>
    <w:p w14:paraId="0C0778D6" w14:textId="77777777" w:rsidR="007D62FC" w:rsidRPr="007D62FC" w:rsidRDefault="007D62FC" w:rsidP="007D62FC">
      <w:pPr>
        <w:pStyle w:val="NoSpacing"/>
        <w:rPr>
          <w:rFonts w:cstheme="minorHAnsi"/>
          <w:sz w:val="16"/>
          <w:szCs w:val="16"/>
        </w:rPr>
      </w:pPr>
      <w:r w:rsidRPr="007D62FC">
        <w:rPr>
          <w:rFonts w:cstheme="minorHAnsi"/>
          <w:sz w:val="16"/>
          <w:szCs w:val="16"/>
        </w:rPr>
        <w:t>It provides low variance in response time and waiting time.</w:t>
      </w:r>
    </w:p>
    <w:p w14:paraId="15B35FD8" w14:textId="77777777" w:rsidR="007D62FC" w:rsidRPr="007D62FC" w:rsidRDefault="007D62FC" w:rsidP="007D62FC">
      <w:pPr>
        <w:pStyle w:val="NoSpacing"/>
        <w:rPr>
          <w:rFonts w:cstheme="minorHAnsi"/>
          <w:sz w:val="16"/>
          <w:szCs w:val="16"/>
        </w:rPr>
      </w:pPr>
      <w:r w:rsidRPr="007D62FC">
        <w:rPr>
          <w:rStyle w:val="Strong"/>
          <w:rFonts w:cstheme="minorHAnsi"/>
          <w:b w:val="0"/>
          <w:bCs w:val="0"/>
          <w:color w:val="303030"/>
          <w:sz w:val="16"/>
          <w:szCs w:val="16"/>
          <w:u w:val="single"/>
        </w:rPr>
        <w:t>Disadvantages-</w:t>
      </w:r>
    </w:p>
    <w:p w14:paraId="1D709A7E" w14:textId="77777777" w:rsidR="007D62FC" w:rsidRPr="007D62FC" w:rsidRDefault="007D62FC" w:rsidP="007D62FC">
      <w:pPr>
        <w:pStyle w:val="NoSpacing"/>
        <w:rPr>
          <w:rFonts w:cstheme="minorHAnsi"/>
          <w:sz w:val="16"/>
          <w:szCs w:val="16"/>
        </w:rPr>
      </w:pPr>
      <w:r w:rsidRPr="007D62FC">
        <w:rPr>
          <w:rFonts w:cstheme="minorHAnsi"/>
          <w:sz w:val="16"/>
          <w:szCs w:val="16"/>
        </w:rPr>
        <w:t>There is an overhead of finding the end requests.</w:t>
      </w:r>
    </w:p>
    <w:p w14:paraId="03E39005" w14:textId="77777777" w:rsidR="00117646" w:rsidRPr="007D62FC" w:rsidRDefault="00117646" w:rsidP="007D62FC">
      <w:pPr>
        <w:pStyle w:val="NoSpacing"/>
        <w:rPr>
          <w:rFonts w:cstheme="minorHAnsi"/>
          <w:sz w:val="16"/>
          <w:szCs w:val="16"/>
        </w:rPr>
      </w:pPr>
    </w:p>
    <w:p w14:paraId="4C18C4CA" w14:textId="77777777" w:rsidR="00117646" w:rsidRPr="007D62FC" w:rsidRDefault="00117646" w:rsidP="007D62FC">
      <w:pPr>
        <w:pStyle w:val="NoSpacing"/>
        <w:rPr>
          <w:rFonts w:cstheme="minorHAnsi"/>
          <w:sz w:val="16"/>
          <w:szCs w:val="16"/>
          <w:lang w:eastAsia="en-IN"/>
        </w:rPr>
      </w:pPr>
    </w:p>
    <w:p w14:paraId="6D426354" w14:textId="77777777" w:rsidR="00117646" w:rsidRPr="00117646" w:rsidRDefault="00117646" w:rsidP="00117646">
      <w:pPr>
        <w:pStyle w:val="NoSpacing"/>
        <w:rPr>
          <w:rFonts w:cstheme="minorHAnsi"/>
          <w:b/>
          <w:sz w:val="16"/>
          <w:szCs w:val="16"/>
          <w:lang w:eastAsia="en-IN"/>
        </w:rPr>
      </w:pPr>
    </w:p>
    <w:p w14:paraId="26E98793" w14:textId="77777777" w:rsidR="00117646" w:rsidRPr="00117646" w:rsidRDefault="00117646" w:rsidP="008C676E">
      <w:pPr>
        <w:pStyle w:val="NoSpacing"/>
        <w:rPr>
          <w:rFonts w:cstheme="minorHAnsi"/>
          <w:b/>
          <w:color w:val="000000"/>
          <w:sz w:val="16"/>
          <w:szCs w:val="16"/>
          <w:shd w:val="clear" w:color="auto" w:fill="FFFFFF"/>
        </w:rPr>
      </w:pPr>
    </w:p>
    <w:sectPr w:rsidR="00117646" w:rsidRPr="0011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80"/>
    <w:multiLevelType w:val="hybridMultilevel"/>
    <w:tmpl w:val="6D806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704F9"/>
    <w:multiLevelType w:val="multilevel"/>
    <w:tmpl w:val="F05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7F"/>
    <w:multiLevelType w:val="multilevel"/>
    <w:tmpl w:val="9C3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6FE"/>
    <w:multiLevelType w:val="multilevel"/>
    <w:tmpl w:val="FBBA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526"/>
    <w:multiLevelType w:val="multilevel"/>
    <w:tmpl w:val="B0D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6355E"/>
    <w:multiLevelType w:val="multilevel"/>
    <w:tmpl w:val="1E0E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C01C8"/>
    <w:multiLevelType w:val="multilevel"/>
    <w:tmpl w:val="F6E2E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605D4"/>
    <w:multiLevelType w:val="hybridMultilevel"/>
    <w:tmpl w:val="627213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71B1A"/>
    <w:multiLevelType w:val="multilevel"/>
    <w:tmpl w:val="ECD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71D05"/>
    <w:multiLevelType w:val="hybridMultilevel"/>
    <w:tmpl w:val="1D604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09746B"/>
    <w:multiLevelType w:val="multilevel"/>
    <w:tmpl w:val="EB4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03FD"/>
    <w:multiLevelType w:val="multilevel"/>
    <w:tmpl w:val="52A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A17CB"/>
    <w:multiLevelType w:val="multilevel"/>
    <w:tmpl w:val="143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41C46"/>
    <w:multiLevelType w:val="hybridMultilevel"/>
    <w:tmpl w:val="56601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1D0128"/>
    <w:multiLevelType w:val="multilevel"/>
    <w:tmpl w:val="0CE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2097E"/>
    <w:multiLevelType w:val="multilevel"/>
    <w:tmpl w:val="C4AE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E0A01"/>
    <w:multiLevelType w:val="multilevel"/>
    <w:tmpl w:val="DA5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C104E"/>
    <w:multiLevelType w:val="multilevel"/>
    <w:tmpl w:val="517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076CF"/>
    <w:multiLevelType w:val="multilevel"/>
    <w:tmpl w:val="567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A440B"/>
    <w:multiLevelType w:val="multilevel"/>
    <w:tmpl w:val="591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D0DCB"/>
    <w:multiLevelType w:val="hybridMultilevel"/>
    <w:tmpl w:val="9EFCB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596708"/>
    <w:multiLevelType w:val="multilevel"/>
    <w:tmpl w:val="F06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7163E"/>
    <w:multiLevelType w:val="multilevel"/>
    <w:tmpl w:val="E7C4E42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3" w15:restartNumberingAfterBreak="0">
    <w:nsid w:val="38F01225"/>
    <w:multiLevelType w:val="hybridMultilevel"/>
    <w:tmpl w:val="8DDC9D80"/>
    <w:lvl w:ilvl="0" w:tplc="96F4B5AC">
      <w:start w:val="1"/>
      <w:numFmt w:val="decimal"/>
      <w:lvlText w:val="%1."/>
      <w:lvlJc w:val="left"/>
      <w:pPr>
        <w:ind w:left="720" w:hanging="360"/>
      </w:pPr>
      <w:rPr>
        <w:rFonts w:cstheme="minorHAnsi" w:hint="default"/>
        <w:b/>
        <w:color w:val="00000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C86B3F"/>
    <w:multiLevelType w:val="hybridMultilevel"/>
    <w:tmpl w:val="511E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195CD3"/>
    <w:multiLevelType w:val="multilevel"/>
    <w:tmpl w:val="867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41AA3"/>
    <w:multiLevelType w:val="hybridMultilevel"/>
    <w:tmpl w:val="7BCCE8C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A6448E"/>
    <w:multiLevelType w:val="multilevel"/>
    <w:tmpl w:val="8C3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2610C"/>
    <w:multiLevelType w:val="hybridMultilevel"/>
    <w:tmpl w:val="06D45574"/>
    <w:lvl w:ilvl="0" w:tplc="96F4B5AC">
      <w:start w:val="1"/>
      <w:numFmt w:val="decimal"/>
      <w:lvlText w:val="%1."/>
      <w:lvlJc w:val="left"/>
      <w:pPr>
        <w:ind w:left="720" w:hanging="360"/>
      </w:pPr>
      <w:rPr>
        <w:rFonts w:cstheme="minorHAnsi" w:hint="default"/>
        <w:b/>
        <w:color w:val="00000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4A0EF4"/>
    <w:multiLevelType w:val="multilevel"/>
    <w:tmpl w:val="CB0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92DB1"/>
    <w:multiLevelType w:val="multilevel"/>
    <w:tmpl w:val="4366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3034B1"/>
    <w:multiLevelType w:val="multilevel"/>
    <w:tmpl w:val="50E2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E195E"/>
    <w:multiLevelType w:val="hybridMultilevel"/>
    <w:tmpl w:val="B344C60C"/>
    <w:lvl w:ilvl="0" w:tplc="4009000F">
      <w:start w:val="1"/>
      <w:numFmt w:val="decimal"/>
      <w:lvlText w:val="%1."/>
      <w:lvlJc w:val="left"/>
      <w:pPr>
        <w:ind w:left="753" w:hanging="360"/>
      </w:pPr>
    </w:lvl>
    <w:lvl w:ilvl="1" w:tplc="40090019" w:tentative="1">
      <w:start w:val="1"/>
      <w:numFmt w:val="lowerLetter"/>
      <w:lvlText w:val="%2."/>
      <w:lvlJc w:val="left"/>
      <w:pPr>
        <w:ind w:left="1473" w:hanging="360"/>
      </w:pPr>
    </w:lvl>
    <w:lvl w:ilvl="2" w:tplc="4009001B" w:tentative="1">
      <w:start w:val="1"/>
      <w:numFmt w:val="lowerRoman"/>
      <w:lvlText w:val="%3."/>
      <w:lvlJc w:val="right"/>
      <w:pPr>
        <w:ind w:left="2193" w:hanging="180"/>
      </w:pPr>
    </w:lvl>
    <w:lvl w:ilvl="3" w:tplc="4009000F" w:tentative="1">
      <w:start w:val="1"/>
      <w:numFmt w:val="decimal"/>
      <w:lvlText w:val="%4."/>
      <w:lvlJc w:val="left"/>
      <w:pPr>
        <w:ind w:left="2913" w:hanging="360"/>
      </w:pPr>
    </w:lvl>
    <w:lvl w:ilvl="4" w:tplc="40090019" w:tentative="1">
      <w:start w:val="1"/>
      <w:numFmt w:val="lowerLetter"/>
      <w:lvlText w:val="%5."/>
      <w:lvlJc w:val="left"/>
      <w:pPr>
        <w:ind w:left="3633" w:hanging="360"/>
      </w:pPr>
    </w:lvl>
    <w:lvl w:ilvl="5" w:tplc="4009001B" w:tentative="1">
      <w:start w:val="1"/>
      <w:numFmt w:val="lowerRoman"/>
      <w:lvlText w:val="%6."/>
      <w:lvlJc w:val="right"/>
      <w:pPr>
        <w:ind w:left="4353" w:hanging="180"/>
      </w:pPr>
    </w:lvl>
    <w:lvl w:ilvl="6" w:tplc="4009000F" w:tentative="1">
      <w:start w:val="1"/>
      <w:numFmt w:val="decimal"/>
      <w:lvlText w:val="%7."/>
      <w:lvlJc w:val="left"/>
      <w:pPr>
        <w:ind w:left="5073" w:hanging="360"/>
      </w:pPr>
    </w:lvl>
    <w:lvl w:ilvl="7" w:tplc="40090019" w:tentative="1">
      <w:start w:val="1"/>
      <w:numFmt w:val="lowerLetter"/>
      <w:lvlText w:val="%8."/>
      <w:lvlJc w:val="left"/>
      <w:pPr>
        <w:ind w:left="5793" w:hanging="360"/>
      </w:pPr>
    </w:lvl>
    <w:lvl w:ilvl="8" w:tplc="4009001B" w:tentative="1">
      <w:start w:val="1"/>
      <w:numFmt w:val="lowerRoman"/>
      <w:lvlText w:val="%9."/>
      <w:lvlJc w:val="right"/>
      <w:pPr>
        <w:ind w:left="6513" w:hanging="180"/>
      </w:pPr>
    </w:lvl>
  </w:abstractNum>
  <w:abstractNum w:abstractNumId="33" w15:restartNumberingAfterBreak="0">
    <w:nsid w:val="4F7200BB"/>
    <w:multiLevelType w:val="hybridMultilevel"/>
    <w:tmpl w:val="6116E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7109C0"/>
    <w:multiLevelType w:val="multilevel"/>
    <w:tmpl w:val="778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916B5"/>
    <w:multiLevelType w:val="multilevel"/>
    <w:tmpl w:val="81A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A74DEA"/>
    <w:multiLevelType w:val="multilevel"/>
    <w:tmpl w:val="A268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57D58"/>
    <w:multiLevelType w:val="hybridMultilevel"/>
    <w:tmpl w:val="FDF06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F10EA"/>
    <w:multiLevelType w:val="hybridMultilevel"/>
    <w:tmpl w:val="3B685F7C"/>
    <w:lvl w:ilvl="0" w:tplc="BAE2221E">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3F331E3"/>
    <w:multiLevelType w:val="hybridMultilevel"/>
    <w:tmpl w:val="7F60E6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A1388C"/>
    <w:multiLevelType w:val="multilevel"/>
    <w:tmpl w:val="14A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C167A"/>
    <w:multiLevelType w:val="multilevel"/>
    <w:tmpl w:val="096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2F4F89"/>
    <w:multiLevelType w:val="hybridMultilevel"/>
    <w:tmpl w:val="5D446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7B0D28"/>
    <w:multiLevelType w:val="hybridMultilevel"/>
    <w:tmpl w:val="65004B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F328AC"/>
    <w:multiLevelType w:val="multilevel"/>
    <w:tmpl w:val="1E0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A36DE"/>
    <w:multiLevelType w:val="hybridMultilevel"/>
    <w:tmpl w:val="E4AC40DE"/>
    <w:lvl w:ilvl="0" w:tplc="FA844F8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B24671"/>
    <w:multiLevelType w:val="hybridMultilevel"/>
    <w:tmpl w:val="5EE60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55253C"/>
    <w:multiLevelType w:val="multilevel"/>
    <w:tmpl w:val="3CA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5"/>
  </w:num>
  <w:num w:numId="3">
    <w:abstractNumId w:val="39"/>
  </w:num>
  <w:num w:numId="4">
    <w:abstractNumId w:val="38"/>
  </w:num>
  <w:num w:numId="5">
    <w:abstractNumId w:val="33"/>
  </w:num>
  <w:num w:numId="6">
    <w:abstractNumId w:val="32"/>
  </w:num>
  <w:num w:numId="7">
    <w:abstractNumId w:val="20"/>
  </w:num>
  <w:num w:numId="8">
    <w:abstractNumId w:val="0"/>
  </w:num>
  <w:num w:numId="9">
    <w:abstractNumId w:val="7"/>
  </w:num>
  <w:num w:numId="10">
    <w:abstractNumId w:val="13"/>
  </w:num>
  <w:num w:numId="11">
    <w:abstractNumId w:val="6"/>
  </w:num>
  <w:num w:numId="12">
    <w:abstractNumId w:val="44"/>
  </w:num>
  <w:num w:numId="13">
    <w:abstractNumId w:val="34"/>
  </w:num>
  <w:num w:numId="14">
    <w:abstractNumId w:val="2"/>
  </w:num>
  <w:num w:numId="15">
    <w:abstractNumId w:val="31"/>
  </w:num>
  <w:num w:numId="16">
    <w:abstractNumId w:val="16"/>
  </w:num>
  <w:num w:numId="17">
    <w:abstractNumId w:val="14"/>
  </w:num>
  <w:num w:numId="18">
    <w:abstractNumId w:val="22"/>
  </w:num>
  <w:num w:numId="19">
    <w:abstractNumId w:val="24"/>
  </w:num>
  <w:num w:numId="20">
    <w:abstractNumId w:val="29"/>
  </w:num>
  <w:num w:numId="21">
    <w:abstractNumId w:val="21"/>
  </w:num>
  <w:num w:numId="22">
    <w:abstractNumId w:val="37"/>
  </w:num>
  <w:num w:numId="23">
    <w:abstractNumId w:val="3"/>
  </w:num>
  <w:num w:numId="24">
    <w:abstractNumId w:val="43"/>
  </w:num>
  <w:num w:numId="25">
    <w:abstractNumId w:val="25"/>
  </w:num>
  <w:num w:numId="26">
    <w:abstractNumId w:val="30"/>
  </w:num>
  <w:num w:numId="27">
    <w:abstractNumId w:val="28"/>
  </w:num>
  <w:num w:numId="28">
    <w:abstractNumId w:val="23"/>
  </w:num>
  <w:num w:numId="29">
    <w:abstractNumId w:val="26"/>
  </w:num>
  <w:num w:numId="30">
    <w:abstractNumId w:val="46"/>
  </w:num>
  <w:num w:numId="31">
    <w:abstractNumId w:val="9"/>
  </w:num>
  <w:num w:numId="32">
    <w:abstractNumId w:val="40"/>
  </w:num>
  <w:num w:numId="33">
    <w:abstractNumId w:val="19"/>
  </w:num>
  <w:num w:numId="34">
    <w:abstractNumId w:val="8"/>
  </w:num>
  <w:num w:numId="35">
    <w:abstractNumId w:val="15"/>
  </w:num>
  <w:num w:numId="36">
    <w:abstractNumId w:val="12"/>
  </w:num>
  <w:num w:numId="37">
    <w:abstractNumId w:val="4"/>
  </w:num>
  <w:num w:numId="38">
    <w:abstractNumId w:val="1"/>
  </w:num>
  <w:num w:numId="39">
    <w:abstractNumId w:val="41"/>
  </w:num>
  <w:num w:numId="40">
    <w:abstractNumId w:val="17"/>
  </w:num>
  <w:num w:numId="41">
    <w:abstractNumId w:val="27"/>
  </w:num>
  <w:num w:numId="42">
    <w:abstractNumId w:val="18"/>
  </w:num>
  <w:num w:numId="43">
    <w:abstractNumId w:val="5"/>
  </w:num>
  <w:num w:numId="44">
    <w:abstractNumId w:val="35"/>
  </w:num>
  <w:num w:numId="45">
    <w:abstractNumId w:val="10"/>
  </w:num>
  <w:num w:numId="46">
    <w:abstractNumId w:val="11"/>
  </w:num>
  <w:num w:numId="47">
    <w:abstractNumId w:val="3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A73"/>
    <w:rsid w:val="00024C5C"/>
    <w:rsid w:val="00042AA0"/>
    <w:rsid w:val="0006047E"/>
    <w:rsid w:val="0008729D"/>
    <w:rsid w:val="00117646"/>
    <w:rsid w:val="001357D2"/>
    <w:rsid w:val="00214677"/>
    <w:rsid w:val="0024463A"/>
    <w:rsid w:val="00260DB1"/>
    <w:rsid w:val="002626C6"/>
    <w:rsid w:val="002B01A3"/>
    <w:rsid w:val="002D01C9"/>
    <w:rsid w:val="002E3A73"/>
    <w:rsid w:val="002E7FCF"/>
    <w:rsid w:val="0032339C"/>
    <w:rsid w:val="00372851"/>
    <w:rsid w:val="003824B5"/>
    <w:rsid w:val="003D313C"/>
    <w:rsid w:val="0045265F"/>
    <w:rsid w:val="0049207E"/>
    <w:rsid w:val="004A1792"/>
    <w:rsid w:val="004B3885"/>
    <w:rsid w:val="005D002D"/>
    <w:rsid w:val="005E3EC8"/>
    <w:rsid w:val="006027CF"/>
    <w:rsid w:val="006363AB"/>
    <w:rsid w:val="006606FB"/>
    <w:rsid w:val="006621E9"/>
    <w:rsid w:val="0071201E"/>
    <w:rsid w:val="00747AD3"/>
    <w:rsid w:val="007C545D"/>
    <w:rsid w:val="007C5CCE"/>
    <w:rsid w:val="007D62FC"/>
    <w:rsid w:val="007E1939"/>
    <w:rsid w:val="007F6826"/>
    <w:rsid w:val="008835DB"/>
    <w:rsid w:val="00886355"/>
    <w:rsid w:val="008C676E"/>
    <w:rsid w:val="008E74E9"/>
    <w:rsid w:val="009550B9"/>
    <w:rsid w:val="00961A79"/>
    <w:rsid w:val="009D3E6F"/>
    <w:rsid w:val="00B26C24"/>
    <w:rsid w:val="00B56511"/>
    <w:rsid w:val="00B5731C"/>
    <w:rsid w:val="00BB1913"/>
    <w:rsid w:val="00BE29D1"/>
    <w:rsid w:val="00BE2BA7"/>
    <w:rsid w:val="00BF615A"/>
    <w:rsid w:val="00CA10DE"/>
    <w:rsid w:val="00D65E3A"/>
    <w:rsid w:val="00F121AA"/>
    <w:rsid w:val="00F83AE4"/>
    <w:rsid w:val="00FD6FD0"/>
    <w:rsid w:val="00FE64BA"/>
    <w:rsid w:val="00FF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5DDD"/>
  <w15:docId w15:val="{EA64F2FD-3C60-E64C-AA4F-3EBAD2C8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D3"/>
  </w:style>
  <w:style w:type="paragraph" w:styleId="Heading1">
    <w:name w:val="heading 1"/>
    <w:basedOn w:val="Normal"/>
    <w:link w:val="Heading1Char"/>
    <w:uiPriority w:val="9"/>
    <w:qFormat/>
    <w:rsid w:val="00BB19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0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C8"/>
    <w:pPr>
      <w:ind w:left="720"/>
      <w:contextualSpacing/>
    </w:pPr>
  </w:style>
  <w:style w:type="character" w:customStyle="1" w:styleId="Heading1Char">
    <w:name w:val="Heading 1 Char"/>
    <w:basedOn w:val="DefaultParagraphFont"/>
    <w:link w:val="Heading1"/>
    <w:uiPriority w:val="9"/>
    <w:rsid w:val="00BB1913"/>
    <w:rPr>
      <w:rFonts w:ascii="Times New Roman" w:eastAsia="Times New Roman" w:hAnsi="Times New Roman" w:cs="Times New Roman"/>
      <w:b/>
      <w:bCs/>
      <w:kern w:val="36"/>
      <w:sz w:val="48"/>
      <w:szCs w:val="48"/>
      <w:lang w:eastAsia="en-IN"/>
    </w:rPr>
  </w:style>
  <w:style w:type="paragraph" w:styleId="NoSpacing">
    <w:name w:val="No Spacing"/>
    <w:uiPriority w:val="1"/>
    <w:qFormat/>
    <w:rsid w:val="00747AD3"/>
    <w:pPr>
      <w:spacing w:after="0" w:line="240" w:lineRule="auto"/>
    </w:pPr>
  </w:style>
  <w:style w:type="paragraph" w:styleId="NormalWeb">
    <w:name w:val="Normal (Web)"/>
    <w:basedOn w:val="Normal"/>
    <w:uiPriority w:val="99"/>
    <w:unhideWhenUsed/>
    <w:rsid w:val="00060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604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0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8900">
      <w:bodyDiv w:val="1"/>
      <w:marLeft w:val="0"/>
      <w:marRight w:val="0"/>
      <w:marTop w:val="0"/>
      <w:marBottom w:val="0"/>
      <w:divBdr>
        <w:top w:val="none" w:sz="0" w:space="0" w:color="auto"/>
        <w:left w:val="none" w:sz="0" w:space="0" w:color="auto"/>
        <w:bottom w:val="none" w:sz="0" w:space="0" w:color="auto"/>
        <w:right w:val="none" w:sz="0" w:space="0" w:color="auto"/>
      </w:divBdr>
    </w:div>
    <w:div w:id="279652711">
      <w:bodyDiv w:val="1"/>
      <w:marLeft w:val="0"/>
      <w:marRight w:val="0"/>
      <w:marTop w:val="0"/>
      <w:marBottom w:val="0"/>
      <w:divBdr>
        <w:top w:val="none" w:sz="0" w:space="0" w:color="auto"/>
        <w:left w:val="none" w:sz="0" w:space="0" w:color="auto"/>
        <w:bottom w:val="none" w:sz="0" w:space="0" w:color="auto"/>
        <w:right w:val="none" w:sz="0" w:space="0" w:color="auto"/>
      </w:divBdr>
    </w:div>
    <w:div w:id="305015020">
      <w:bodyDiv w:val="1"/>
      <w:marLeft w:val="0"/>
      <w:marRight w:val="0"/>
      <w:marTop w:val="0"/>
      <w:marBottom w:val="0"/>
      <w:divBdr>
        <w:top w:val="none" w:sz="0" w:space="0" w:color="auto"/>
        <w:left w:val="none" w:sz="0" w:space="0" w:color="auto"/>
        <w:bottom w:val="none" w:sz="0" w:space="0" w:color="auto"/>
        <w:right w:val="none" w:sz="0" w:space="0" w:color="auto"/>
      </w:divBdr>
    </w:div>
    <w:div w:id="369841680">
      <w:bodyDiv w:val="1"/>
      <w:marLeft w:val="0"/>
      <w:marRight w:val="0"/>
      <w:marTop w:val="0"/>
      <w:marBottom w:val="0"/>
      <w:divBdr>
        <w:top w:val="none" w:sz="0" w:space="0" w:color="auto"/>
        <w:left w:val="none" w:sz="0" w:space="0" w:color="auto"/>
        <w:bottom w:val="none" w:sz="0" w:space="0" w:color="auto"/>
        <w:right w:val="none" w:sz="0" w:space="0" w:color="auto"/>
      </w:divBdr>
    </w:div>
    <w:div w:id="454494842">
      <w:bodyDiv w:val="1"/>
      <w:marLeft w:val="0"/>
      <w:marRight w:val="0"/>
      <w:marTop w:val="0"/>
      <w:marBottom w:val="0"/>
      <w:divBdr>
        <w:top w:val="none" w:sz="0" w:space="0" w:color="auto"/>
        <w:left w:val="none" w:sz="0" w:space="0" w:color="auto"/>
        <w:bottom w:val="none" w:sz="0" w:space="0" w:color="auto"/>
        <w:right w:val="none" w:sz="0" w:space="0" w:color="auto"/>
      </w:divBdr>
    </w:div>
    <w:div w:id="475102231">
      <w:bodyDiv w:val="1"/>
      <w:marLeft w:val="0"/>
      <w:marRight w:val="0"/>
      <w:marTop w:val="0"/>
      <w:marBottom w:val="0"/>
      <w:divBdr>
        <w:top w:val="none" w:sz="0" w:space="0" w:color="auto"/>
        <w:left w:val="none" w:sz="0" w:space="0" w:color="auto"/>
        <w:bottom w:val="none" w:sz="0" w:space="0" w:color="auto"/>
        <w:right w:val="none" w:sz="0" w:space="0" w:color="auto"/>
      </w:divBdr>
    </w:div>
    <w:div w:id="544870960">
      <w:bodyDiv w:val="1"/>
      <w:marLeft w:val="0"/>
      <w:marRight w:val="0"/>
      <w:marTop w:val="0"/>
      <w:marBottom w:val="0"/>
      <w:divBdr>
        <w:top w:val="none" w:sz="0" w:space="0" w:color="auto"/>
        <w:left w:val="none" w:sz="0" w:space="0" w:color="auto"/>
        <w:bottom w:val="none" w:sz="0" w:space="0" w:color="auto"/>
        <w:right w:val="none" w:sz="0" w:space="0" w:color="auto"/>
      </w:divBdr>
    </w:div>
    <w:div w:id="549151716">
      <w:bodyDiv w:val="1"/>
      <w:marLeft w:val="0"/>
      <w:marRight w:val="0"/>
      <w:marTop w:val="0"/>
      <w:marBottom w:val="0"/>
      <w:divBdr>
        <w:top w:val="none" w:sz="0" w:space="0" w:color="auto"/>
        <w:left w:val="none" w:sz="0" w:space="0" w:color="auto"/>
        <w:bottom w:val="none" w:sz="0" w:space="0" w:color="auto"/>
        <w:right w:val="none" w:sz="0" w:space="0" w:color="auto"/>
      </w:divBdr>
    </w:div>
    <w:div w:id="594479189">
      <w:bodyDiv w:val="1"/>
      <w:marLeft w:val="0"/>
      <w:marRight w:val="0"/>
      <w:marTop w:val="0"/>
      <w:marBottom w:val="0"/>
      <w:divBdr>
        <w:top w:val="none" w:sz="0" w:space="0" w:color="auto"/>
        <w:left w:val="none" w:sz="0" w:space="0" w:color="auto"/>
        <w:bottom w:val="none" w:sz="0" w:space="0" w:color="auto"/>
        <w:right w:val="none" w:sz="0" w:space="0" w:color="auto"/>
      </w:divBdr>
    </w:div>
    <w:div w:id="633367637">
      <w:bodyDiv w:val="1"/>
      <w:marLeft w:val="0"/>
      <w:marRight w:val="0"/>
      <w:marTop w:val="0"/>
      <w:marBottom w:val="0"/>
      <w:divBdr>
        <w:top w:val="none" w:sz="0" w:space="0" w:color="auto"/>
        <w:left w:val="none" w:sz="0" w:space="0" w:color="auto"/>
        <w:bottom w:val="none" w:sz="0" w:space="0" w:color="auto"/>
        <w:right w:val="none" w:sz="0" w:space="0" w:color="auto"/>
      </w:divBdr>
    </w:div>
    <w:div w:id="771128875">
      <w:bodyDiv w:val="1"/>
      <w:marLeft w:val="0"/>
      <w:marRight w:val="0"/>
      <w:marTop w:val="0"/>
      <w:marBottom w:val="0"/>
      <w:divBdr>
        <w:top w:val="none" w:sz="0" w:space="0" w:color="auto"/>
        <w:left w:val="none" w:sz="0" w:space="0" w:color="auto"/>
        <w:bottom w:val="none" w:sz="0" w:space="0" w:color="auto"/>
        <w:right w:val="none" w:sz="0" w:space="0" w:color="auto"/>
      </w:divBdr>
    </w:div>
    <w:div w:id="904728762">
      <w:bodyDiv w:val="1"/>
      <w:marLeft w:val="0"/>
      <w:marRight w:val="0"/>
      <w:marTop w:val="0"/>
      <w:marBottom w:val="0"/>
      <w:divBdr>
        <w:top w:val="none" w:sz="0" w:space="0" w:color="auto"/>
        <w:left w:val="none" w:sz="0" w:space="0" w:color="auto"/>
        <w:bottom w:val="none" w:sz="0" w:space="0" w:color="auto"/>
        <w:right w:val="none" w:sz="0" w:space="0" w:color="auto"/>
      </w:divBdr>
    </w:div>
    <w:div w:id="1230728827">
      <w:bodyDiv w:val="1"/>
      <w:marLeft w:val="0"/>
      <w:marRight w:val="0"/>
      <w:marTop w:val="0"/>
      <w:marBottom w:val="0"/>
      <w:divBdr>
        <w:top w:val="none" w:sz="0" w:space="0" w:color="auto"/>
        <w:left w:val="none" w:sz="0" w:space="0" w:color="auto"/>
        <w:bottom w:val="none" w:sz="0" w:space="0" w:color="auto"/>
        <w:right w:val="none" w:sz="0" w:space="0" w:color="auto"/>
      </w:divBdr>
    </w:div>
    <w:div w:id="1324430660">
      <w:bodyDiv w:val="1"/>
      <w:marLeft w:val="0"/>
      <w:marRight w:val="0"/>
      <w:marTop w:val="0"/>
      <w:marBottom w:val="0"/>
      <w:divBdr>
        <w:top w:val="none" w:sz="0" w:space="0" w:color="auto"/>
        <w:left w:val="none" w:sz="0" w:space="0" w:color="auto"/>
        <w:bottom w:val="none" w:sz="0" w:space="0" w:color="auto"/>
        <w:right w:val="none" w:sz="0" w:space="0" w:color="auto"/>
      </w:divBdr>
    </w:div>
    <w:div w:id="1477840303">
      <w:bodyDiv w:val="1"/>
      <w:marLeft w:val="0"/>
      <w:marRight w:val="0"/>
      <w:marTop w:val="0"/>
      <w:marBottom w:val="0"/>
      <w:divBdr>
        <w:top w:val="none" w:sz="0" w:space="0" w:color="auto"/>
        <w:left w:val="none" w:sz="0" w:space="0" w:color="auto"/>
        <w:bottom w:val="none" w:sz="0" w:space="0" w:color="auto"/>
        <w:right w:val="none" w:sz="0" w:space="0" w:color="auto"/>
      </w:divBdr>
    </w:div>
    <w:div w:id="1482305618">
      <w:bodyDiv w:val="1"/>
      <w:marLeft w:val="0"/>
      <w:marRight w:val="0"/>
      <w:marTop w:val="0"/>
      <w:marBottom w:val="0"/>
      <w:divBdr>
        <w:top w:val="none" w:sz="0" w:space="0" w:color="auto"/>
        <w:left w:val="none" w:sz="0" w:space="0" w:color="auto"/>
        <w:bottom w:val="none" w:sz="0" w:space="0" w:color="auto"/>
        <w:right w:val="none" w:sz="0" w:space="0" w:color="auto"/>
      </w:divBdr>
    </w:div>
    <w:div w:id="1770159048">
      <w:bodyDiv w:val="1"/>
      <w:marLeft w:val="0"/>
      <w:marRight w:val="0"/>
      <w:marTop w:val="0"/>
      <w:marBottom w:val="0"/>
      <w:divBdr>
        <w:top w:val="none" w:sz="0" w:space="0" w:color="auto"/>
        <w:left w:val="none" w:sz="0" w:space="0" w:color="auto"/>
        <w:bottom w:val="none" w:sz="0" w:space="0" w:color="auto"/>
        <w:right w:val="none" w:sz="0" w:space="0" w:color="auto"/>
      </w:divBdr>
    </w:div>
    <w:div w:id="1811093281">
      <w:bodyDiv w:val="1"/>
      <w:marLeft w:val="0"/>
      <w:marRight w:val="0"/>
      <w:marTop w:val="0"/>
      <w:marBottom w:val="0"/>
      <w:divBdr>
        <w:top w:val="none" w:sz="0" w:space="0" w:color="auto"/>
        <w:left w:val="none" w:sz="0" w:space="0" w:color="auto"/>
        <w:bottom w:val="none" w:sz="0" w:space="0" w:color="auto"/>
        <w:right w:val="none" w:sz="0" w:space="0" w:color="auto"/>
      </w:divBdr>
    </w:div>
    <w:div w:id="1845120801">
      <w:bodyDiv w:val="1"/>
      <w:marLeft w:val="0"/>
      <w:marRight w:val="0"/>
      <w:marTop w:val="0"/>
      <w:marBottom w:val="0"/>
      <w:divBdr>
        <w:top w:val="none" w:sz="0" w:space="0" w:color="auto"/>
        <w:left w:val="none" w:sz="0" w:space="0" w:color="auto"/>
        <w:bottom w:val="none" w:sz="0" w:space="0" w:color="auto"/>
        <w:right w:val="none" w:sz="0" w:space="0" w:color="auto"/>
      </w:divBdr>
    </w:div>
    <w:div w:id="1877619499">
      <w:bodyDiv w:val="1"/>
      <w:marLeft w:val="0"/>
      <w:marRight w:val="0"/>
      <w:marTop w:val="0"/>
      <w:marBottom w:val="0"/>
      <w:divBdr>
        <w:top w:val="none" w:sz="0" w:space="0" w:color="auto"/>
        <w:left w:val="none" w:sz="0" w:space="0" w:color="auto"/>
        <w:bottom w:val="none" w:sz="0" w:space="0" w:color="auto"/>
        <w:right w:val="none" w:sz="0" w:space="0" w:color="auto"/>
      </w:divBdr>
    </w:div>
    <w:div w:id="1953586759">
      <w:bodyDiv w:val="1"/>
      <w:marLeft w:val="0"/>
      <w:marRight w:val="0"/>
      <w:marTop w:val="0"/>
      <w:marBottom w:val="0"/>
      <w:divBdr>
        <w:top w:val="none" w:sz="0" w:space="0" w:color="auto"/>
        <w:left w:val="none" w:sz="0" w:space="0" w:color="auto"/>
        <w:bottom w:val="none" w:sz="0" w:space="0" w:color="auto"/>
        <w:right w:val="none" w:sz="0" w:space="0" w:color="auto"/>
      </w:divBdr>
    </w:div>
    <w:div w:id="1992707965">
      <w:bodyDiv w:val="1"/>
      <w:marLeft w:val="0"/>
      <w:marRight w:val="0"/>
      <w:marTop w:val="0"/>
      <w:marBottom w:val="0"/>
      <w:divBdr>
        <w:top w:val="none" w:sz="0" w:space="0" w:color="auto"/>
        <w:left w:val="none" w:sz="0" w:space="0" w:color="auto"/>
        <w:bottom w:val="none" w:sz="0" w:space="0" w:color="auto"/>
        <w:right w:val="none" w:sz="0" w:space="0" w:color="auto"/>
      </w:divBdr>
    </w:div>
    <w:div w:id="2001884644">
      <w:bodyDiv w:val="1"/>
      <w:marLeft w:val="0"/>
      <w:marRight w:val="0"/>
      <w:marTop w:val="0"/>
      <w:marBottom w:val="0"/>
      <w:divBdr>
        <w:top w:val="none" w:sz="0" w:space="0" w:color="auto"/>
        <w:left w:val="none" w:sz="0" w:space="0" w:color="auto"/>
        <w:bottom w:val="none" w:sz="0" w:space="0" w:color="auto"/>
        <w:right w:val="none" w:sz="0" w:space="0" w:color="auto"/>
      </w:divBdr>
    </w:div>
    <w:div w:id="2007515323">
      <w:bodyDiv w:val="1"/>
      <w:marLeft w:val="0"/>
      <w:marRight w:val="0"/>
      <w:marTop w:val="0"/>
      <w:marBottom w:val="0"/>
      <w:divBdr>
        <w:top w:val="none" w:sz="0" w:space="0" w:color="auto"/>
        <w:left w:val="none" w:sz="0" w:space="0" w:color="auto"/>
        <w:bottom w:val="none" w:sz="0" w:space="0" w:color="auto"/>
        <w:right w:val="none" w:sz="0" w:space="0" w:color="auto"/>
      </w:divBdr>
    </w:div>
    <w:div w:id="2031683753">
      <w:bodyDiv w:val="1"/>
      <w:marLeft w:val="0"/>
      <w:marRight w:val="0"/>
      <w:marTop w:val="0"/>
      <w:marBottom w:val="0"/>
      <w:divBdr>
        <w:top w:val="none" w:sz="0" w:space="0" w:color="auto"/>
        <w:left w:val="none" w:sz="0" w:space="0" w:color="auto"/>
        <w:bottom w:val="none" w:sz="0" w:space="0" w:color="auto"/>
        <w:right w:val="none" w:sz="0" w:space="0" w:color="auto"/>
      </w:divBdr>
    </w:div>
    <w:div w:id="2032800033">
      <w:bodyDiv w:val="1"/>
      <w:marLeft w:val="0"/>
      <w:marRight w:val="0"/>
      <w:marTop w:val="0"/>
      <w:marBottom w:val="0"/>
      <w:divBdr>
        <w:top w:val="none" w:sz="0" w:space="0" w:color="auto"/>
        <w:left w:val="none" w:sz="0" w:space="0" w:color="auto"/>
        <w:bottom w:val="none" w:sz="0" w:space="0" w:color="auto"/>
        <w:right w:val="none" w:sz="0" w:space="0" w:color="auto"/>
      </w:divBdr>
    </w:div>
    <w:div w:id="2079593178">
      <w:bodyDiv w:val="1"/>
      <w:marLeft w:val="0"/>
      <w:marRight w:val="0"/>
      <w:marTop w:val="0"/>
      <w:marBottom w:val="0"/>
      <w:divBdr>
        <w:top w:val="none" w:sz="0" w:space="0" w:color="auto"/>
        <w:left w:val="none" w:sz="0" w:space="0" w:color="auto"/>
        <w:bottom w:val="none" w:sz="0" w:space="0" w:color="auto"/>
        <w:right w:val="none" w:sz="0" w:space="0" w:color="auto"/>
      </w:divBdr>
    </w:div>
    <w:div w:id="213196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gatevidyalay.com/disk-scheduling-disk-scheduling-algorithm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Shruthi Aluri</cp:lastModifiedBy>
  <cp:revision>13</cp:revision>
  <dcterms:created xsi:type="dcterms:W3CDTF">2020-06-20T13:02:00Z</dcterms:created>
  <dcterms:modified xsi:type="dcterms:W3CDTF">2022-02-25T16:45:00Z</dcterms:modified>
</cp:coreProperties>
</file>